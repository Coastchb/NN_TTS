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B5334" w14:textId="77777777" w:rsidR="001D5C20" w:rsidRPr="001D5C20" w:rsidRDefault="001D5C20" w:rsidP="001D5C20">
      <w:pPr>
        <w:spacing w:after="0" w:line="220" w:lineRule="atLeast"/>
        <w:jc w:val="center"/>
        <w:rPr>
          <w:rFonts w:ascii="SimHei" w:eastAsia="SimHei" w:hAnsi="SimHei"/>
          <w:sz w:val="36"/>
          <w:szCs w:val="36"/>
        </w:rPr>
      </w:pPr>
      <w:r w:rsidRPr="001D5C20">
        <w:rPr>
          <w:rFonts w:ascii="SimHei" w:eastAsia="SimHei" w:hAnsi="SimHei" w:hint="eastAsia"/>
          <w:sz w:val="36"/>
          <w:szCs w:val="36"/>
        </w:rPr>
        <w:t>基于深度学习的中文语音合成技术研究</w:t>
      </w:r>
    </w:p>
    <w:p w14:paraId="51981EFE" w14:textId="77777777" w:rsidR="00741402" w:rsidRDefault="00C524FD">
      <w:pPr>
        <w:spacing w:after="0" w:line="220" w:lineRule="atLeast"/>
        <w:jc w:val="center"/>
        <w:rPr>
          <w:rFonts w:ascii="SimHei" w:eastAsia="SimHei" w:hAnsi="SimHei"/>
          <w:b/>
          <w:sz w:val="21"/>
          <w:szCs w:val="21"/>
        </w:rPr>
      </w:pPr>
      <w:r>
        <w:rPr>
          <w:rFonts w:ascii="SimHei" w:eastAsia="SimHei" w:hAnsi="SimHei" w:hint="eastAsia"/>
          <w:b/>
          <w:sz w:val="21"/>
          <w:szCs w:val="21"/>
        </w:rPr>
        <w:t>作者名</w:t>
      </w:r>
      <w:r>
        <w:rPr>
          <w:rFonts w:ascii="SimHei" w:eastAsia="SimHei" w:hAnsi="SimHei" w:hint="eastAsia"/>
          <w:sz w:val="21"/>
          <w:szCs w:val="21"/>
          <w:vertAlign w:val="superscript"/>
        </w:rPr>
        <w:t>1</w:t>
      </w:r>
      <w:r>
        <w:rPr>
          <w:rFonts w:ascii="SimHei" w:eastAsia="SimHei" w:hAnsi="SimHei" w:hint="eastAsia"/>
          <w:b/>
          <w:sz w:val="21"/>
          <w:szCs w:val="21"/>
        </w:rPr>
        <w:t xml:space="preserve">  作者名</w:t>
      </w:r>
      <w:r>
        <w:rPr>
          <w:rFonts w:ascii="SimHei" w:eastAsia="SimHei" w:hAnsi="SimHei" w:hint="eastAsia"/>
          <w:sz w:val="21"/>
          <w:szCs w:val="21"/>
          <w:vertAlign w:val="superscript"/>
        </w:rPr>
        <w:t>1，2</w:t>
      </w:r>
      <w:r>
        <w:rPr>
          <w:rFonts w:ascii="SimHei" w:eastAsia="SimHei" w:hAnsi="SimHei" w:hint="eastAsia"/>
          <w:b/>
          <w:sz w:val="21"/>
          <w:szCs w:val="21"/>
        </w:rPr>
        <w:t xml:space="preserve"> 作者名</w:t>
      </w:r>
      <w:r>
        <w:rPr>
          <w:rFonts w:ascii="SimHei" w:eastAsia="SimHei" w:hAnsi="SimHei" w:hint="eastAsia"/>
          <w:sz w:val="21"/>
          <w:szCs w:val="21"/>
          <w:vertAlign w:val="superscript"/>
        </w:rPr>
        <w:t>2，3</w:t>
      </w:r>
    </w:p>
    <w:p w14:paraId="53E9D103" w14:textId="77777777" w:rsidR="00741402" w:rsidRDefault="00C524FD">
      <w:pPr>
        <w:spacing w:after="0" w:line="220" w:lineRule="atLeast"/>
        <w:jc w:val="center"/>
        <w:rPr>
          <w:rFonts w:asciiTheme="minorEastAsia" w:eastAsiaTheme="minorEastAsia" w:hAnsiTheme="minorEastAsia"/>
          <w:sz w:val="21"/>
          <w:szCs w:val="21"/>
          <w:vertAlign w:val="superscript"/>
        </w:rPr>
      </w:pPr>
      <w:r>
        <w:rPr>
          <w:rFonts w:ascii="仿宋" w:eastAsia="仿宋" w:hAnsi="仿宋" w:hint="eastAsia"/>
          <w:sz w:val="21"/>
          <w:szCs w:val="21"/>
        </w:rPr>
        <w:t>(单位名  所在市 邮编)</w:t>
      </w:r>
      <w:r>
        <w:rPr>
          <w:rFonts w:ascii="仿宋" w:eastAsia="仿宋" w:hAnsi="仿宋" w:hint="eastAsia"/>
          <w:sz w:val="21"/>
          <w:szCs w:val="21"/>
          <w:vertAlign w:val="superscript"/>
        </w:rPr>
        <w:t>1</w:t>
      </w:r>
    </w:p>
    <w:p w14:paraId="52EE3F75" w14:textId="77777777" w:rsidR="001D5C20" w:rsidRPr="001D5C20" w:rsidRDefault="00C524FD" w:rsidP="001D5C20">
      <w:pPr>
        <w:spacing w:beforeLines="50" w:before="180" w:afterLines="50" w:after="180" w:line="220" w:lineRule="atLeast"/>
        <w:rPr>
          <w:rFonts w:asciiTheme="majorEastAsia" w:eastAsiaTheme="majorEastAsia" w:hAnsiTheme="majorEastAsia"/>
          <w:sz w:val="18"/>
          <w:szCs w:val="18"/>
        </w:rPr>
      </w:pPr>
      <w:r>
        <w:rPr>
          <w:rFonts w:asciiTheme="majorEastAsia" w:eastAsiaTheme="majorEastAsia" w:hAnsiTheme="majorEastAsia" w:hint="eastAsia"/>
          <w:b/>
          <w:sz w:val="18"/>
          <w:szCs w:val="18"/>
        </w:rPr>
        <w:t xml:space="preserve">摘 要 </w:t>
      </w:r>
      <w:r w:rsidR="001D5C20" w:rsidRPr="001D5C20">
        <w:rPr>
          <w:rFonts w:asciiTheme="majorEastAsia" w:eastAsiaTheme="majorEastAsia" w:hAnsiTheme="majorEastAsia" w:hint="eastAsia"/>
          <w:sz w:val="18"/>
          <w:szCs w:val="18"/>
        </w:rPr>
        <w:t>语音合成技术在近些年得到较快发展，但在真实性和自然度等方面还是存在一些问题。深度学习技术应用于语音合成，目前已经可以表现出和基于隐马尔科夫模型以及基于语音拼接的语音合成技术相当的</w:t>
      </w:r>
      <w:bookmarkStart w:id="0" w:name="_GoBack"/>
      <w:r w:rsidR="001D5C20" w:rsidRPr="001D5C20">
        <w:rPr>
          <w:rFonts w:asciiTheme="majorEastAsia" w:eastAsiaTheme="majorEastAsia" w:hAnsiTheme="majorEastAsia" w:hint="eastAsia"/>
          <w:sz w:val="18"/>
          <w:szCs w:val="18"/>
        </w:rPr>
        <w:t>合成性能。由于其拥有强大的建模能力，而且有更好的灵活性、可易控制性，深度学习技术在提升语音合</w:t>
      </w:r>
      <w:bookmarkEnd w:id="0"/>
      <w:r w:rsidR="001D5C20" w:rsidRPr="001D5C20">
        <w:rPr>
          <w:rFonts w:asciiTheme="majorEastAsia" w:eastAsiaTheme="majorEastAsia" w:hAnsiTheme="majorEastAsia" w:hint="eastAsia"/>
          <w:sz w:val="18"/>
          <w:szCs w:val="18"/>
        </w:rPr>
        <w:t>成性能方面有很大的潜力和研究价值。递归神经网络</w:t>
      </w:r>
      <w:r w:rsidR="001D5C20" w:rsidRPr="001D5C20">
        <w:rPr>
          <w:rFonts w:asciiTheme="majorEastAsia" w:eastAsiaTheme="majorEastAsia" w:hAnsiTheme="majorEastAsia"/>
          <w:sz w:val="18"/>
          <w:szCs w:val="18"/>
        </w:rPr>
        <w:t>(RNN)</w:t>
      </w:r>
      <w:r w:rsidR="001D5C20" w:rsidRPr="001D5C20">
        <w:rPr>
          <w:rFonts w:asciiTheme="majorEastAsia" w:eastAsiaTheme="majorEastAsia" w:hAnsiTheme="majorEastAsia" w:hint="eastAsia"/>
          <w:sz w:val="18"/>
          <w:szCs w:val="18"/>
        </w:rPr>
        <w:t>、长短时记忆神经网络</w:t>
      </w:r>
      <w:r w:rsidR="001D5C20" w:rsidRPr="001D5C20">
        <w:rPr>
          <w:rFonts w:asciiTheme="majorEastAsia" w:eastAsiaTheme="majorEastAsia" w:hAnsiTheme="majorEastAsia"/>
          <w:sz w:val="18"/>
          <w:szCs w:val="18"/>
        </w:rPr>
        <w:t>(LSTM)</w:t>
      </w:r>
      <w:r w:rsidR="001D5C20" w:rsidRPr="001D5C20">
        <w:rPr>
          <w:rFonts w:asciiTheme="majorEastAsia" w:eastAsiaTheme="majorEastAsia" w:hAnsiTheme="majorEastAsia" w:hint="eastAsia"/>
          <w:sz w:val="18"/>
          <w:szCs w:val="18"/>
        </w:rPr>
        <w:t>以及门阀递归单元神经网络</w:t>
      </w:r>
      <w:r w:rsidR="001D5C20" w:rsidRPr="001D5C20">
        <w:rPr>
          <w:rFonts w:asciiTheme="majorEastAsia" w:eastAsiaTheme="majorEastAsia" w:hAnsiTheme="majorEastAsia"/>
          <w:sz w:val="18"/>
          <w:szCs w:val="18"/>
        </w:rPr>
        <w:t>(GRU)</w:t>
      </w:r>
      <w:r w:rsidR="001D5C20" w:rsidRPr="001D5C20">
        <w:rPr>
          <w:rFonts w:asciiTheme="majorEastAsia" w:eastAsiaTheme="majorEastAsia" w:hAnsiTheme="majorEastAsia" w:hint="eastAsia"/>
          <w:sz w:val="18"/>
          <w:szCs w:val="18"/>
        </w:rPr>
        <w:t>是几项典型的深度学习模型，通过多组对比实验，展示这些深度学习技术在语音合成方面的有效性。</w:t>
      </w:r>
    </w:p>
    <w:p w14:paraId="4E9CF9CD" w14:textId="0348309F" w:rsidR="00741402" w:rsidRDefault="00C524FD" w:rsidP="00D52A2D">
      <w:pPr>
        <w:spacing w:beforeLines="50" w:before="180" w:afterLines="50" w:after="180" w:line="220" w:lineRule="atLeast"/>
        <w:rPr>
          <w:rFonts w:asciiTheme="majorEastAsia" w:eastAsiaTheme="majorEastAsia" w:hAnsiTheme="majorEastAsia"/>
          <w:sz w:val="18"/>
          <w:szCs w:val="18"/>
        </w:rPr>
      </w:pPr>
      <w:r>
        <w:rPr>
          <w:rFonts w:asciiTheme="majorEastAsia" w:eastAsiaTheme="majorEastAsia" w:hAnsiTheme="majorEastAsia" w:hint="eastAsia"/>
          <w:b/>
          <w:sz w:val="18"/>
          <w:szCs w:val="18"/>
        </w:rPr>
        <w:t xml:space="preserve">关键词  </w:t>
      </w:r>
      <w:r w:rsidR="001D5C20">
        <w:rPr>
          <w:rFonts w:asciiTheme="majorEastAsia" w:eastAsiaTheme="majorEastAsia" w:hAnsiTheme="majorEastAsia" w:hint="eastAsia"/>
          <w:b/>
          <w:sz w:val="18"/>
          <w:szCs w:val="18"/>
        </w:rPr>
        <w:t>深度神经网络 语音合成 LSTM GRU</w:t>
      </w:r>
    </w:p>
    <w:p w14:paraId="77280EBA" w14:textId="77777777" w:rsidR="00741402" w:rsidRDefault="00C524FD" w:rsidP="00D52A2D">
      <w:pPr>
        <w:spacing w:beforeLines="50" w:before="180" w:afterLines="50" w:after="180" w:line="220" w:lineRule="atLeast"/>
        <w:rPr>
          <w:rFonts w:asciiTheme="majorEastAsia" w:eastAsiaTheme="majorEastAsia" w:hAnsiTheme="majorEastAsia"/>
          <w:b/>
          <w:sz w:val="18"/>
          <w:szCs w:val="18"/>
        </w:rPr>
      </w:pPr>
      <w:r>
        <w:rPr>
          <w:rFonts w:asciiTheme="majorEastAsia" w:eastAsiaTheme="majorEastAsia" w:hAnsiTheme="majorEastAsia" w:hint="eastAsia"/>
          <w:b/>
          <w:sz w:val="18"/>
          <w:szCs w:val="18"/>
        </w:rPr>
        <w:t xml:space="preserve">中图法分类号 </w:t>
      </w:r>
      <w:r>
        <w:rPr>
          <w:rFonts w:asciiTheme="majorEastAsia" w:eastAsiaTheme="majorEastAsia" w:hAnsiTheme="majorEastAsia" w:hint="eastAsia"/>
          <w:color w:val="FF0000"/>
          <w:sz w:val="18"/>
          <w:szCs w:val="18"/>
        </w:rPr>
        <w:t xml:space="preserve"> （细化到3位数字 ）</w:t>
      </w:r>
      <w:r>
        <w:rPr>
          <w:rFonts w:asciiTheme="majorEastAsia" w:eastAsiaTheme="majorEastAsia" w:hAnsiTheme="majorEastAsia" w:hint="eastAsia"/>
          <w:b/>
          <w:sz w:val="18"/>
          <w:szCs w:val="18"/>
        </w:rPr>
        <w:t xml:space="preserve">     文献标识码  </w:t>
      </w:r>
      <w:r>
        <w:rPr>
          <w:rFonts w:asciiTheme="majorEastAsia" w:eastAsiaTheme="majorEastAsia" w:hAnsiTheme="majorEastAsia" w:hint="eastAsia"/>
          <w:sz w:val="18"/>
          <w:szCs w:val="18"/>
        </w:rPr>
        <w:t xml:space="preserve">A </w:t>
      </w:r>
      <w:r>
        <w:rPr>
          <w:rFonts w:asciiTheme="majorEastAsia" w:eastAsiaTheme="majorEastAsia" w:hAnsiTheme="majorEastAsia" w:hint="eastAsia"/>
          <w:b/>
          <w:sz w:val="18"/>
          <w:szCs w:val="18"/>
        </w:rPr>
        <w:t xml:space="preserve">            DOI  </w:t>
      </w:r>
      <w:r>
        <w:rPr>
          <w:rFonts w:asciiTheme="majorEastAsia" w:eastAsiaTheme="majorEastAsia" w:hAnsiTheme="majorEastAsia" w:hint="eastAsia"/>
          <w:color w:val="FF0000"/>
          <w:sz w:val="18"/>
          <w:szCs w:val="18"/>
        </w:rPr>
        <w:t xml:space="preserve">（投稿时不提供DOI号）   </w:t>
      </w:r>
    </w:p>
    <w:p w14:paraId="56C9ECEE" w14:textId="77777777" w:rsidR="00741402" w:rsidRDefault="00C524FD" w:rsidP="00D52A2D">
      <w:pPr>
        <w:spacing w:beforeLines="50" w:before="180" w:afterLines="50" w:after="180" w:line="220" w:lineRule="atLeast"/>
        <w:jc w:val="center"/>
        <w:rPr>
          <w:rFonts w:ascii="Times New Roman" w:eastAsiaTheme="majorEastAsia" w:hAnsi="Times New Roman" w:cs="Times New Roman"/>
          <w:b/>
          <w:sz w:val="21"/>
          <w:szCs w:val="21"/>
        </w:rPr>
      </w:pPr>
      <w:r>
        <w:rPr>
          <w:rFonts w:ascii="Times New Roman" w:eastAsia="SimHei" w:hAnsi="Times New Roman" w:cs="Times New Roman"/>
          <w:b/>
          <w:sz w:val="21"/>
          <w:szCs w:val="21"/>
        </w:rPr>
        <w:t>English Title</w:t>
      </w:r>
    </w:p>
    <w:p w14:paraId="1B934DF1" w14:textId="77777777" w:rsidR="00741402" w:rsidRDefault="00C524FD" w:rsidP="00D52A2D">
      <w:pPr>
        <w:spacing w:beforeLines="50" w:before="180" w:after="0" w:line="220" w:lineRule="atLeast"/>
        <w:jc w:val="center"/>
        <w:rPr>
          <w:rFonts w:ascii="Times New Roman" w:hAnsi="Times New Roman" w:cs="Times New Roman"/>
          <w:sz w:val="18"/>
          <w:szCs w:val="18"/>
          <w:vertAlign w:val="superscript"/>
        </w:rPr>
      </w:pPr>
      <w:r>
        <w:rPr>
          <w:rFonts w:ascii="Times New Roman" w:hAnsi="Times New Roman" w:cs="Times New Roman"/>
          <w:sz w:val="18"/>
          <w:szCs w:val="18"/>
        </w:rPr>
        <w:t>NAME Name-</w:t>
      </w:r>
      <w:r>
        <w:rPr>
          <w:rFonts w:ascii="Times New Roman" w:hAnsi="Times New Roman" w:cs="Times New Roman" w:hint="eastAsia"/>
          <w:sz w:val="18"/>
          <w:szCs w:val="18"/>
        </w:rPr>
        <w:t>n</w:t>
      </w:r>
      <w:r>
        <w:rPr>
          <w:rFonts w:ascii="Times New Roman" w:hAnsi="Times New Roman" w:cs="Times New Roman"/>
          <w:sz w:val="18"/>
          <w:szCs w:val="18"/>
        </w:rPr>
        <w:t>ame</w:t>
      </w:r>
      <w:r>
        <w:rPr>
          <w:rFonts w:ascii="Times New Roman" w:hAnsi="Times New Roman" w:cs="Times New Roman" w:hint="eastAsia"/>
          <w:sz w:val="18"/>
          <w:szCs w:val="18"/>
          <w:vertAlign w:val="superscript"/>
        </w:rPr>
        <w:t xml:space="preserve">1   </w:t>
      </w:r>
      <w:r>
        <w:rPr>
          <w:rFonts w:ascii="Times New Roman" w:hAnsi="Times New Roman" w:cs="Times New Roman"/>
          <w:sz w:val="18"/>
          <w:szCs w:val="18"/>
        </w:rPr>
        <w:t>NAME Name</w:t>
      </w:r>
      <w:r>
        <w:rPr>
          <w:rFonts w:ascii="Times New Roman" w:hAnsi="Times New Roman" w:cs="Times New Roman" w:hint="eastAsia"/>
          <w:sz w:val="18"/>
          <w:szCs w:val="18"/>
          <w:vertAlign w:val="superscript"/>
        </w:rPr>
        <w:t xml:space="preserve">1,2   </w:t>
      </w:r>
      <w:r>
        <w:rPr>
          <w:rFonts w:ascii="Times New Roman" w:hAnsi="Times New Roman" w:cs="Times New Roman"/>
          <w:sz w:val="18"/>
          <w:szCs w:val="18"/>
        </w:rPr>
        <w:t>NAME Name-</w:t>
      </w:r>
      <w:r>
        <w:rPr>
          <w:rFonts w:ascii="Times New Roman" w:hAnsi="Times New Roman" w:cs="Times New Roman" w:hint="eastAsia"/>
          <w:sz w:val="18"/>
          <w:szCs w:val="18"/>
        </w:rPr>
        <w:t>n</w:t>
      </w:r>
      <w:r>
        <w:rPr>
          <w:rFonts w:ascii="Times New Roman" w:hAnsi="Times New Roman" w:cs="Times New Roman"/>
          <w:sz w:val="18"/>
          <w:szCs w:val="18"/>
        </w:rPr>
        <w:t>am</w:t>
      </w:r>
      <w:r>
        <w:rPr>
          <w:rFonts w:ascii="Times New Roman" w:hAnsi="Times New Roman" w:cs="Times New Roman" w:hint="eastAsia"/>
          <w:sz w:val="18"/>
          <w:szCs w:val="18"/>
        </w:rPr>
        <w:t>e</w:t>
      </w:r>
      <w:r>
        <w:rPr>
          <w:rFonts w:ascii="Times New Roman" w:hAnsi="Times New Roman" w:cs="Times New Roman" w:hint="eastAsia"/>
          <w:sz w:val="18"/>
          <w:szCs w:val="18"/>
          <w:vertAlign w:val="superscript"/>
        </w:rPr>
        <w:t>2,3</w:t>
      </w:r>
    </w:p>
    <w:p w14:paraId="7D21C41B" w14:textId="77777777" w:rsidR="00741402" w:rsidRDefault="00C524FD">
      <w:pPr>
        <w:pStyle w:val="DepartCorrespond"/>
        <w:ind w:left="99" w:hanging="99"/>
        <w:jc w:val="center"/>
        <w:rPr>
          <w:color w:val="FF0000"/>
          <w:sz w:val="15"/>
          <w:szCs w:val="15"/>
        </w:rPr>
      </w:pPr>
      <w:r>
        <w:rPr>
          <w:rFonts w:hint="eastAsia"/>
          <w:sz w:val="15"/>
          <w:szCs w:val="15"/>
        </w:rPr>
        <w:t>(</w:t>
      </w:r>
      <w:r>
        <w:rPr>
          <w:sz w:val="15"/>
          <w:szCs w:val="15"/>
        </w:rPr>
        <w:t xml:space="preserve">Department of </w:t>
      </w:r>
      <w:r>
        <w:rPr>
          <w:rFonts w:hint="eastAsia"/>
          <w:sz w:val="15"/>
          <w:szCs w:val="15"/>
        </w:rPr>
        <w:t>xx</w:t>
      </w:r>
      <w:r>
        <w:rPr>
          <w:rFonts w:hint="eastAsia"/>
          <w:sz w:val="15"/>
          <w:szCs w:val="15"/>
        </w:rPr>
        <w:t>，</w:t>
      </w:r>
      <w:r>
        <w:rPr>
          <w:rFonts w:hint="eastAsia"/>
          <w:sz w:val="15"/>
          <w:szCs w:val="15"/>
        </w:rPr>
        <w:t xml:space="preserve">xx </w:t>
      </w:r>
      <w:r>
        <w:rPr>
          <w:sz w:val="15"/>
          <w:szCs w:val="15"/>
        </w:rPr>
        <w:t>University</w:t>
      </w:r>
      <w:r>
        <w:rPr>
          <w:rFonts w:hint="eastAsia"/>
          <w:sz w:val="15"/>
          <w:szCs w:val="15"/>
        </w:rPr>
        <w:t>，</w:t>
      </w:r>
      <w:r>
        <w:rPr>
          <w:sz w:val="15"/>
          <w:szCs w:val="15"/>
        </w:rPr>
        <w:t xml:space="preserve"> City </w:t>
      </w:r>
      <w:proofErr w:type="spellStart"/>
      <w:r>
        <w:rPr>
          <w:sz w:val="15"/>
          <w:szCs w:val="15"/>
        </w:rPr>
        <w:t>ZipCode</w:t>
      </w:r>
      <w:proofErr w:type="spellEnd"/>
      <w:r>
        <w:rPr>
          <w:rFonts w:hint="eastAsia"/>
          <w:sz w:val="15"/>
          <w:szCs w:val="15"/>
        </w:rPr>
        <w:t>，</w:t>
      </w:r>
      <w:r>
        <w:rPr>
          <w:rFonts w:hint="eastAsia"/>
          <w:sz w:val="15"/>
          <w:szCs w:val="15"/>
        </w:rPr>
        <w:t>Country)</w:t>
      </w:r>
      <w:r>
        <w:rPr>
          <w:rFonts w:hint="eastAsia"/>
          <w:sz w:val="15"/>
          <w:szCs w:val="15"/>
          <w:vertAlign w:val="superscript"/>
        </w:rPr>
        <w:t>1</w:t>
      </w:r>
    </w:p>
    <w:p w14:paraId="136D2A6F" w14:textId="77777777" w:rsidR="00741402" w:rsidRDefault="00C524FD">
      <w:pPr>
        <w:pStyle w:val="DepartCorrespond"/>
        <w:ind w:leftChars="30" w:left="132" w:hangingChars="44"/>
        <w:jc w:val="center"/>
        <w:rPr>
          <w:sz w:val="15"/>
          <w:szCs w:val="15"/>
        </w:rPr>
      </w:pPr>
      <w:r>
        <w:rPr>
          <w:rFonts w:hint="eastAsia"/>
          <w:sz w:val="15"/>
          <w:szCs w:val="15"/>
        </w:rPr>
        <w:t>(School</w:t>
      </w:r>
      <w:r>
        <w:rPr>
          <w:sz w:val="15"/>
          <w:szCs w:val="15"/>
        </w:rPr>
        <w:t xml:space="preserve"> of </w:t>
      </w:r>
      <w:r>
        <w:rPr>
          <w:rFonts w:hint="eastAsia"/>
          <w:sz w:val="15"/>
          <w:szCs w:val="15"/>
        </w:rPr>
        <w:t>xx</w:t>
      </w:r>
      <w:r>
        <w:rPr>
          <w:rFonts w:hint="eastAsia"/>
          <w:sz w:val="15"/>
          <w:szCs w:val="15"/>
        </w:rPr>
        <w:t>，</w:t>
      </w:r>
      <w:proofErr w:type="spellStart"/>
      <w:r>
        <w:rPr>
          <w:rFonts w:hint="eastAsia"/>
          <w:sz w:val="15"/>
          <w:szCs w:val="15"/>
        </w:rPr>
        <w:t>xx</w:t>
      </w:r>
      <w:r>
        <w:rPr>
          <w:sz w:val="15"/>
          <w:szCs w:val="15"/>
        </w:rPr>
        <w:t>University</w:t>
      </w:r>
      <w:proofErr w:type="spellEnd"/>
      <w:r>
        <w:rPr>
          <w:rFonts w:hint="eastAsia"/>
          <w:sz w:val="15"/>
          <w:szCs w:val="15"/>
        </w:rPr>
        <w:t>，</w:t>
      </w:r>
      <w:r>
        <w:rPr>
          <w:sz w:val="15"/>
          <w:szCs w:val="15"/>
        </w:rPr>
        <w:t xml:space="preserve">City </w:t>
      </w:r>
      <w:proofErr w:type="spellStart"/>
      <w:r>
        <w:rPr>
          <w:sz w:val="15"/>
          <w:szCs w:val="15"/>
        </w:rPr>
        <w:t>ZipCode</w:t>
      </w:r>
      <w:proofErr w:type="spellEnd"/>
      <w:r>
        <w:rPr>
          <w:rFonts w:hint="eastAsia"/>
          <w:sz w:val="15"/>
          <w:szCs w:val="15"/>
        </w:rPr>
        <w:t>，</w:t>
      </w:r>
      <w:r>
        <w:rPr>
          <w:rFonts w:hint="eastAsia"/>
          <w:sz w:val="15"/>
          <w:szCs w:val="15"/>
        </w:rPr>
        <w:t xml:space="preserve"> Country)</w:t>
      </w:r>
      <w:r>
        <w:rPr>
          <w:rFonts w:hint="eastAsia"/>
          <w:sz w:val="15"/>
          <w:szCs w:val="15"/>
          <w:vertAlign w:val="superscript"/>
        </w:rPr>
        <w:t>2</w:t>
      </w:r>
    </w:p>
    <w:p w14:paraId="5E01AA15" w14:textId="77777777" w:rsidR="00741402" w:rsidRDefault="00C524FD">
      <w:pPr>
        <w:pStyle w:val="DepartCorrespond"/>
        <w:ind w:leftChars="30" w:left="132" w:hangingChars="44"/>
        <w:jc w:val="center"/>
        <w:rPr>
          <w:sz w:val="15"/>
          <w:szCs w:val="15"/>
          <w:vertAlign w:val="superscript"/>
        </w:rPr>
      </w:pPr>
      <w:r>
        <w:rPr>
          <w:rFonts w:hint="eastAsia"/>
          <w:sz w:val="15"/>
          <w:szCs w:val="15"/>
        </w:rPr>
        <w:t>(</w:t>
      </w:r>
      <w:r>
        <w:rPr>
          <w:sz w:val="15"/>
          <w:szCs w:val="15"/>
        </w:rPr>
        <w:t xml:space="preserve">Department of </w:t>
      </w:r>
      <w:r>
        <w:rPr>
          <w:rFonts w:hint="eastAsia"/>
          <w:sz w:val="15"/>
          <w:szCs w:val="15"/>
        </w:rPr>
        <w:t>xx</w:t>
      </w:r>
      <w:r>
        <w:rPr>
          <w:rFonts w:hint="eastAsia"/>
          <w:sz w:val="15"/>
          <w:szCs w:val="15"/>
        </w:rPr>
        <w:t>，</w:t>
      </w:r>
      <w:r>
        <w:rPr>
          <w:rFonts w:hint="eastAsia"/>
          <w:sz w:val="15"/>
          <w:szCs w:val="15"/>
        </w:rPr>
        <w:t xml:space="preserve">xx  </w:t>
      </w:r>
      <w:r>
        <w:rPr>
          <w:sz w:val="15"/>
          <w:szCs w:val="15"/>
        </w:rPr>
        <w:t>University</w:t>
      </w:r>
      <w:r>
        <w:rPr>
          <w:rFonts w:hint="eastAsia"/>
          <w:sz w:val="15"/>
          <w:szCs w:val="15"/>
        </w:rPr>
        <w:t>，</w:t>
      </w:r>
      <w:r>
        <w:rPr>
          <w:sz w:val="15"/>
          <w:szCs w:val="15"/>
        </w:rPr>
        <w:t xml:space="preserve">City </w:t>
      </w:r>
      <w:proofErr w:type="spellStart"/>
      <w:r>
        <w:rPr>
          <w:sz w:val="15"/>
          <w:szCs w:val="15"/>
        </w:rPr>
        <w:t>ZipCode</w:t>
      </w:r>
      <w:proofErr w:type="spellEnd"/>
      <w:r>
        <w:rPr>
          <w:rFonts w:hint="eastAsia"/>
          <w:sz w:val="15"/>
          <w:szCs w:val="15"/>
        </w:rPr>
        <w:t>，</w:t>
      </w:r>
      <w:r>
        <w:rPr>
          <w:rFonts w:hint="eastAsia"/>
          <w:sz w:val="15"/>
          <w:szCs w:val="15"/>
        </w:rPr>
        <w:t xml:space="preserve"> C</w:t>
      </w:r>
      <w:r>
        <w:rPr>
          <w:sz w:val="15"/>
          <w:szCs w:val="15"/>
        </w:rPr>
        <w:t>ountry</w:t>
      </w:r>
      <w:r>
        <w:rPr>
          <w:rFonts w:hint="eastAsia"/>
          <w:sz w:val="15"/>
          <w:szCs w:val="15"/>
        </w:rPr>
        <w:t>)</w:t>
      </w:r>
      <w:r>
        <w:rPr>
          <w:rFonts w:hint="eastAsia"/>
          <w:sz w:val="15"/>
          <w:szCs w:val="15"/>
          <w:vertAlign w:val="superscript"/>
        </w:rPr>
        <w:t>3</w:t>
      </w:r>
    </w:p>
    <w:p w14:paraId="00E6C598" w14:textId="77777777" w:rsidR="00741402" w:rsidRDefault="00C524FD">
      <w:pPr>
        <w:pStyle w:val="DepartCorrespond"/>
        <w:ind w:left="119" w:hanging="119"/>
        <w:rPr>
          <w:rFonts w:ascii="SimHei" w:eastAsia="SimHei"/>
          <w:sz w:val="18"/>
          <w:szCs w:val="18"/>
        </w:rPr>
      </w:pPr>
      <w:r>
        <w:rPr>
          <w:rFonts w:eastAsia="SimHei"/>
          <w:b/>
          <w:sz w:val="18"/>
          <w:szCs w:val="18"/>
        </w:rPr>
        <w:t xml:space="preserve">Abstract </w:t>
      </w:r>
      <w:r>
        <w:rPr>
          <w:rFonts w:hint="eastAsia"/>
          <w:sz w:val="15"/>
          <w:szCs w:val="15"/>
        </w:rPr>
        <w:t>(</w:t>
      </w:r>
      <w:r>
        <w:rPr>
          <w:rFonts w:hint="eastAsia"/>
          <w:color w:val="FF0000"/>
          <w:sz w:val="15"/>
          <w:szCs w:val="15"/>
        </w:rPr>
        <w:t>内容应与中文摘要内容对应，保证语法正确，符合英文表达习惯，字数一般超过</w:t>
      </w:r>
      <w:r>
        <w:rPr>
          <w:rFonts w:hint="eastAsia"/>
          <w:color w:val="FF0000"/>
          <w:sz w:val="15"/>
          <w:szCs w:val="15"/>
        </w:rPr>
        <w:t>200</w:t>
      </w:r>
      <w:r>
        <w:rPr>
          <w:rFonts w:hint="eastAsia"/>
          <w:color w:val="FF0000"/>
          <w:sz w:val="15"/>
          <w:szCs w:val="15"/>
        </w:rPr>
        <w:t>字，少于</w:t>
      </w:r>
      <w:r>
        <w:rPr>
          <w:rFonts w:hint="eastAsia"/>
          <w:color w:val="FF0000"/>
          <w:sz w:val="15"/>
          <w:szCs w:val="15"/>
        </w:rPr>
        <w:t>500</w:t>
      </w:r>
      <w:r>
        <w:rPr>
          <w:rFonts w:hint="eastAsia"/>
          <w:color w:val="FF0000"/>
          <w:sz w:val="15"/>
          <w:szCs w:val="15"/>
        </w:rPr>
        <w:t>字</w:t>
      </w:r>
      <w:r>
        <w:rPr>
          <w:rFonts w:hint="eastAsia"/>
          <w:sz w:val="15"/>
          <w:szCs w:val="15"/>
        </w:rPr>
        <w:t>)</w:t>
      </w:r>
    </w:p>
    <w:p w14:paraId="30370327" w14:textId="77777777" w:rsidR="00741402" w:rsidRDefault="00C524FD">
      <w:pPr>
        <w:pStyle w:val="DepartCorrespond"/>
        <w:ind w:left="119" w:hanging="119"/>
        <w:rPr>
          <w:rFonts w:asciiTheme="majorEastAsia" w:eastAsiaTheme="majorEastAsia" w:hAnsiTheme="majorEastAsia"/>
          <w:sz w:val="15"/>
          <w:szCs w:val="15"/>
        </w:rPr>
      </w:pPr>
      <w:r>
        <w:rPr>
          <w:rFonts w:eastAsia="SimHei"/>
          <w:b/>
          <w:sz w:val="18"/>
          <w:szCs w:val="18"/>
        </w:rPr>
        <w:t xml:space="preserve">Keywords </w:t>
      </w:r>
      <w:r>
        <w:rPr>
          <w:rFonts w:eastAsia="SimHei"/>
          <w:sz w:val="15"/>
          <w:szCs w:val="15"/>
        </w:rPr>
        <w:t xml:space="preserve"> Keyword 1</w:t>
      </w:r>
      <w:r>
        <w:rPr>
          <w:rFonts w:eastAsia="SimHei"/>
          <w:sz w:val="15"/>
          <w:szCs w:val="15"/>
        </w:rPr>
        <w:t>，</w:t>
      </w:r>
      <w:r>
        <w:rPr>
          <w:rFonts w:eastAsia="SimHei"/>
          <w:sz w:val="15"/>
          <w:szCs w:val="15"/>
        </w:rPr>
        <w:t>Keyword 2</w:t>
      </w:r>
      <w:r>
        <w:rPr>
          <w:rFonts w:eastAsia="SimHei" w:hint="eastAsia"/>
          <w:sz w:val="15"/>
          <w:szCs w:val="15"/>
        </w:rPr>
        <w:t>，</w:t>
      </w:r>
      <w:r>
        <w:rPr>
          <w:rFonts w:asciiTheme="majorEastAsia" w:eastAsiaTheme="majorEastAsia" w:hAnsiTheme="majorEastAsia"/>
          <w:sz w:val="15"/>
          <w:szCs w:val="15"/>
        </w:rPr>
        <w:t>…</w:t>
      </w:r>
      <w:r>
        <w:rPr>
          <w:rFonts w:asciiTheme="majorEastAsia" w:eastAsiaTheme="majorEastAsia" w:hAnsiTheme="majorEastAsia" w:hint="eastAsia"/>
          <w:sz w:val="15"/>
          <w:szCs w:val="15"/>
        </w:rPr>
        <w:t>（</w:t>
      </w:r>
      <w:r>
        <w:rPr>
          <w:rFonts w:asciiTheme="majorEastAsia" w:eastAsiaTheme="majorEastAsia" w:hAnsiTheme="majorEastAsia" w:hint="eastAsia"/>
          <w:color w:val="FF0000"/>
          <w:sz w:val="15"/>
          <w:szCs w:val="15"/>
        </w:rPr>
        <w:t>与中文关键字须对应；一般不用英文缩写；若是词组，一般只大写第一个单词的首字母</w:t>
      </w:r>
      <w:r>
        <w:rPr>
          <w:rFonts w:asciiTheme="majorEastAsia" w:eastAsiaTheme="majorEastAsia" w:hAnsiTheme="majorEastAsia" w:hint="eastAsia"/>
          <w:sz w:val="15"/>
          <w:szCs w:val="15"/>
        </w:rPr>
        <w:t>）</w:t>
      </w:r>
    </w:p>
    <w:p w14:paraId="6D220998" w14:textId="77777777" w:rsidR="00741402" w:rsidRDefault="00741402">
      <w:pPr>
        <w:pStyle w:val="DepartCorrespond"/>
        <w:numPr>
          <w:ilvl w:val="0"/>
          <w:numId w:val="1"/>
        </w:numPr>
        <w:ind w:firstLineChars="0"/>
        <w:rPr>
          <w:rFonts w:ascii="SimHei" w:eastAsia="SimHei" w:hAnsi="SimHei"/>
          <w:color w:val="FF0000"/>
          <w:sz w:val="21"/>
          <w:szCs w:val="21"/>
        </w:rPr>
        <w:sectPr w:rsidR="0074140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titlePg/>
          <w:docGrid w:type="lines" w:linePitch="360"/>
        </w:sectPr>
      </w:pPr>
    </w:p>
    <w:p w14:paraId="4DD70B26" w14:textId="1BD7CB1A" w:rsidR="00741402" w:rsidRPr="001D5C20" w:rsidRDefault="00D87508">
      <w:pPr>
        <w:pStyle w:val="CommentText"/>
        <w:numPr>
          <w:ilvl w:val="0"/>
          <w:numId w:val="1"/>
        </w:numPr>
      </w:pPr>
      <w:r>
        <w:rPr>
          <w:rFonts w:hint="eastAsia"/>
        </w:rPr>
        <w:t>引言</w:t>
      </w:r>
    </w:p>
    <w:p w14:paraId="66E43C7E"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语音合成技术主要分类两类：基于语音拼接和基于统计参数的语音合成方法。语音拼接语音合成需要建立较大的语音库，然后根据待合成文本的特征，从语音库中选择合适的语音片段，将语音片段进行拼接得到完整的合成语音。</w:t>
      </w:r>
    </w:p>
    <w:p w14:paraId="5CF18BCF"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基于统计参数的语音合成技术通过训练带参数的模型，再将本文的语言学特征作为输入，利用模型来预测相应的语音声学特征，最后借用声码器将声学特征合成得到语音。隐马尔科夫模型</w:t>
      </w:r>
      <w:r w:rsidRPr="00741F60">
        <w:rPr>
          <w:rFonts w:ascii="SimSun" w:hAnsi="SimSun"/>
          <w:sz w:val="18"/>
          <w:szCs w:val="18"/>
        </w:rPr>
        <w:t>(</w:t>
      </w:r>
      <w:r w:rsidRPr="00741F60">
        <w:rPr>
          <w:rFonts w:ascii="SimSun" w:hAnsi="SimSun" w:hint="eastAsia"/>
          <w:sz w:val="18"/>
          <w:szCs w:val="18"/>
        </w:rPr>
        <w:t>Hi</w:t>
      </w:r>
      <w:r w:rsidRPr="00741F60">
        <w:rPr>
          <w:rFonts w:ascii="SimSun" w:hAnsi="SimSun"/>
          <w:sz w:val="18"/>
          <w:szCs w:val="18"/>
        </w:rPr>
        <w:t>dden Markov Model)</w:t>
      </w:r>
      <w:r w:rsidRPr="00741F60">
        <w:rPr>
          <w:rFonts w:ascii="SimSun" w:hAnsi="SimSun" w:hint="eastAsia"/>
          <w:sz w:val="18"/>
          <w:szCs w:val="18"/>
        </w:rPr>
        <w:t>就是统计参数语音合成技术的典型代表，在过去的几十年里得到广泛研究[</w:t>
      </w:r>
      <w:r w:rsidRPr="00741F60">
        <w:rPr>
          <w:rFonts w:ascii="SimSun" w:hAnsi="SimSun"/>
          <w:sz w:val="18"/>
          <w:szCs w:val="18"/>
        </w:rPr>
        <w:t>1,2,3</w:t>
      </w:r>
      <w:r w:rsidRPr="00741F60">
        <w:rPr>
          <w:rFonts w:ascii="SimSun" w:hAnsi="SimSun" w:hint="eastAsia"/>
          <w:sz w:val="18"/>
          <w:szCs w:val="18"/>
        </w:rPr>
        <w:t>]。隐马尔科夫模型对时序信号有这很好的建模能力，因此，可以将其用作声学模型，用来解决语音合成中声学特征和语言学特征之间的复杂映射关系问题。并且，研究表明，隐马尔科夫模型在语音合成方面表现出了很好的性能。</w:t>
      </w:r>
    </w:p>
    <w:p w14:paraId="398D5C77"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但是隐马尔科夫模型也存在一些弊端。基于</w:t>
      </w:r>
      <w:r w:rsidRPr="00741F60">
        <w:rPr>
          <w:rFonts w:ascii="SimSun" w:hAnsi="SimSun" w:hint="eastAsia"/>
          <w:sz w:val="18"/>
          <w:szCs w:val="18"/>
        </w:rPr>
        <w:t>统计参数的语音合成技术是通过对文本特征和声学特征之间的关系进行建模，由于文本和语音都是时序信号，涉及到的文本特征必然是复杂的上下文相关的因素（[</w:t>
      </w:r>
      <w:r w:rsidRPr="00741F60">
        <w:rPr>
          <w:rFonts w:ascii="SimSun" w:hAnsi="SimSun"/>
          <w:sz w:val="18"/>
          <w:szCs w:val="18"/>
        </w:rPr>
        <w:t>1</w:t>
      </w:r>
      <w:r w:rsidRPr="00741F60">
        <w:rPr>
          <w:rFonts w:ascii="SimSun" w:hAnsi="SimSun" w:hint="eastAsia"/>
          <w:sz w:val="18"/>
          <w:szCs w:val="18"/>
        </w:rPr>
        <w:t>]指出影响英语语音合成效果的上下文相关特征有50多种，包括音素学、语言学、语法学等），因此，对如此复杂的文本特征和声学特征构建其映射关系需要模型具有很强的表现能力。隐马尔科夫模型对每种上下文相关的特征独立构建模型，即上下文相关的隐马尔科夫模型。但是，由于无法在有限规模的训练数据集中包含所有可能的上下文相关的特征，因此导致上下文相关的隐马尔科夫模型不能涵盖所有特征情况。虽然，隐马尔科夫模型采用基于决策树的上下文聚类方法[</w:t>
      </w:r>
      <w:r w:rsidRPr="00741F60">
        <w:rPr>
          <w:rFonts w:ascii="SimSun" w:hAnsi="SimSun"/>
          <w:sz w:val="18"/>
          <w:szCs w:val="18"/>
        </w:rPr>
        <w:t>3</w:t>
      </w:r>
      <w:r w:rsidRPr="00741F60">
        <w:rPr>
          <w:rFonts w:ascii="SimSun" w:hAnsi="SimSun" w:hint="eastAsia"/>
          <w:sz w:val="18"/>
          <w:szCs w:val="18"/>
        </w:rPr>
        <w:t>]来解决这个问题，但是，对于非常丰富而且更复杂的上下文关系，隐马尔科夫模型的表现能力还是不足。</w:t>
      </w:r>
    </w:p>
    <w:p w14:paraId="7F211A04"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神经网络就能更好地对复杂关系进行建模。</w:t>
      </w:r>
    </w:p>
    <w:p w14:paraId="33F01506"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随着深度学习技术的不断发展，将其应用于</w:t>
      </w:r>
      <w:r w:rsidRPr="00741F60">
        <w:rPr>
          <w:rFonts w:ascii="SimSun" w:hAnsi="SimSun" w:hint="eastAsia"/>
          <w:sz w:val="18"/>
          <w:szCs w:val="18"/>
        </w:rPr>
        <w:lastRenderedPageBreak/>
        <w:t>语音合成的研究工作也越来越多。深度前馈神经网络</w:t>
      </w:r>
      <w:r w:rsidRPr="00741F60">
        <w:rPr>
          <w:rFonts w:ascii="SimSun" w:hAnsi="SimSun"/>
          <w:sz w:val="18"/>
          <w:szCs w:val="18"/>
        </w:rPr>
        <w:t>(Deep Forward Neural Network)</w:t>
      </w:r>
      <w:r w:rsidRPr="00741F60">
        <w:rPr>
          <w:rFonts w:ascii="SimSun" w:hAnsi="SimSun" w:hint="eastAsia"/>
          <w:sz w:val="18"/>
          <w:szCs w:val="18"/>
        </w:rPr>
        <w:t>具有全连接特性，能直接对复杂映射关系进行建模</w:t>
      </w:r>
      <w:r w:rsidRPr="00741F60">
        <w:rPr>
          <w:rFonts w:ascii="SimSun" w:hAnsi="SimSun"/>
          <w:sz w:val="18"/>
          <w:szCs w:val="18"/>
        </w:rPr>
        <w:t>[4,5,6]</w:t>
      </w:r>
      <w:r w:rsidRPr="00741F60">
        <w:rPr>
          <w:rFonts w:ascii="SimSun" w:hAnsi="SimSun" w:hint="eastAsia"/>
          <w:sz w:val="18"/>
          <w:szCs w:val="18"/>
        </w:rPr>
        <w:t>。可以认为深度前馈神经网络替代隐马尔科夫模型中的决策树，模型表现能力比后者更强。但是，深度神经网络是一帧一帧地对文本特征和声学特征的映射关系进行建模的，完全没有考虑上下文的依赖关系，这跟语音和文本的时序特性不相符。递归神经网络(Recurrent Neural Network)能很好地对时序信号的上下文依赖关系进行建模。长短时记忆网络(Long Short-Term Memory</w:t>
      </w:r>
      <w:r w:rsidRPr="00741F60">
        <w:rPr>
          <w:rFonts w:ascii="SimSun" w:hAnsi="SimSun"/>
          <w:sz w:val="18"/>
          <w:szCs w:val="18"/>
        </w:rPr>
        <w:t xml:space="preserve"> Neural Network</w:t>
      </w:r>
      <w:r w:rsidRPr="00741F60">
        <w:rPr>
          <w:rFonts w:ascii="SimSun" w:hAnsi="SimSun" w:hint="eastAsia"/>
          <w:sz w:val="18"/>
          <w:szCs w:val="18"/>
        </w:rPr>
        <w:t>)</w:t>
      </w:r>
      <w:r w:rsidRPr="00741F60">
        <w:rPr>
          <w:rFonts w:ascii="SimSun" w:hAnsi="SimSun"/>
          <w:sz w:val="18"/>
          <w:szCs w:val="18"/>
        </w:rPr>
        <w:t>[7][8]</w:t>
      </w:r>
      <w:r w:rsidRPr="00741F60">
        <w:rPr>
          <w:rFonts w:ascii="SimSun" w:hAnsi="SimSun" w:hint="eastAsia"/>
          <w:sz w:val="18"/>
          <w:szCs w:val="18"/>
        </w:rPr>
        <w:t xml:space="preserve"> [</w:t>
      </w:r>
      <w:r w:rsidRPr="00741F60">
        <w:rPr>
          <w:rFonts w:ascii="SimSun" w:hAnsi="SimSun"/>
          <w:sz w:val="18"/>
          <w:szCs w:val="18"/>
        </w:rPr>
        <w:t>10</w:t>
      </w:r>
      <w:r w:rsidRPr="00741F60">
        <w:rPr>
          <w:rFonts w:ascii="SimSun" w:hAnsi="SimSun" w:hint="eastAsia"/>
          <w:sz w:val="18"/>
          <w:szCs w:val="18"/>
        </w:rPr>
        <w:t>]和门阀递归神经网络(Gated Recurrent Neural Network)</w:t>
      </w:r>
      <w:r w:rsidRPr="00741F60">
        <w:rPr>
          <w:rFonts w:ascii="SimSun" w:hAnsi="SimSun"/>
          <w:sz w:val="18"/>
          <w:szCs w:val="18"/>
        </w:rPr>
        <w:t>[9][11]</w:t>
      </w:r>
      <w:r w:rsidRPr="00741F60">
        <w:rPr>
          <w:rFonts w:ascii="SimSun" w:hAnsi="SimSun" w:hint="eastAsia"/>
          <w:sz w:val="18"/>
          <w:szCs w:val="18"/>
        </w:rPr>
        <w:t>是递归神经网络的变种。本文会把这两种神经网络模型用于语音合成。</w:t>
      </w:r>
    </w:p>
    <w:p w14:paraId="1C634D8A"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本文的组织结构如下：第二部分介绍中文语音合成的流程和相关技术；第三部分通过实验比较几种深度学习模型在中文语音合成上的表现；最后作总结。</w:t>
      </w:r>
    </w:p>
    <w:p w14:paraId="2944CAD8" w14:textId="34524F2A" w:rsidR="00741F60" w:rsidRDefault="00741F60" w:rsidP="00741F60">
      <w:pPr>
        <w:pStyle w:val="CommentText"/>
        <w:numPr>
          <w:ilvl w:val="0"/>
          <w:numId w:val="1"/>
        </w:numPr>
        <w:rPr>
          <w:rFonts w:ascii="Songti TC" w:eastAsia="Songti TC" w:hAnsi="Songti TC"/>
          <w:color w:val="000000"/>
        </w:rPr>
      </w:pPr>
      <w:r w:rsidRPr="00741F60">
        <w:rPr>
          <w:rFonts w:hint="eastAsia"/>
        </w:rPr>
        <w:t>基于深度学习的中文语音合成技术</w:t>
      </w:r>
    </w:p>
    <w:p w14:paraId="294223B7" w14:textId="0D4C52CD" w:rsidR="00741F60" w:rsidRPr="00741F60" w:rsidRDefault="00741F60" w:rsidP="00741F60">
      <w:pPr>
        <w:autoSpaceDE w:val="0"/>
        <w:autoSpaceDN w:val="0"/>
        <w:rPr>
          <w:rFonts w:ascii="Songti TC" w:eastAsia="Songti TC" w:hAnsi="Songti TC" w:cs="Times New Roman"/>
          <w:color w:val="000000"/>
        </w:rPr>
      </w:pPr>
      <w:r w:rsidRPr="00741F60">
        <w:rPr>
          <w:rFonts w:ascii="Songti TC" w:eastAsia="Songti TC" w:hAnsi="Songti TC" w:cs="Times New Roman" w:hint="eastAsia"/>
          <w:color w:val="000000"/>
        </w:rPr>
        <w:t>2.1 语音合成的基本流程</w:t>
      </w:r>
    </w:p>
    <w:p w14:paraId="6960FE11" w14:textId="77777777" w:rsidR="00741F60" w:rsidRDefault="00741F60" w:rsidP="00741F60">
      <w:pPr>
        <w:pStyle w:val="ListParagraph"/>
        <w:ind w:left="360" w:firstLineChars="0" w:firstLine="0"/>
      </w:pPr>
    </w:p>
    <w:p w14:paraId="48FFD18E" w14:textId="77777777" w:rsidR="00741F60" w:rsidRPr="00741F60" w:rsidRDefault="00741F60" w:rsidP="00741F60">
      <w:pPr>
        <w:pStyle w:val="ListParagraph"/>
        <w:ind w:left="360" w:firstLineChars="0" w:firstLine="0"/>
        <w:rPr>
          <w:b/>
          <w:sz w:val="16"/>
          <w:szCs w:val="16"/>
        </w:rPr>
      </w:pPr>
      <w:r w:rsidRPr="00741F60">
        <w:rPr>
          <w:rFonts w:hint="eastAsia"/>
          <w:b/>
          <w:sz w:val="16"/>
          <w:szCs w:val="16"/>
        </w:rPr>
        <w:t>图</w:t>
      </w:r>
      <w:r w:rsidRPr="00741F60">
        <w:rPr>
          <w:rFonts w:hint="eastAsia"/>
          <w:b/>
          <w:sz w:val="16"/>
          <w:szCs w:val="16"/>
        </w:rPr>
        <w:t xml:space="preserve">1. </w:t>
      </w:r>
      <w:r w:rsidRPr="00741F60">
        <w:rPr>
          <w:rFonts w:hint="eastAsia"/>
          <w:b/>
          <w:sz w:val="16"/>
          <w:szCs w:val="16"/>
        </w:rPr>
        <w:t>语音合成的流程</w:t>
      </w:r>
    </w:p>
    <w:p w14:paraId="19170656"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基于统计参数的语音合成，主要通过模型来描述语音的声学特征和文本的语言学特征之间的映射关系，它分为训练阶段和测试阶段（合成阶段）。在训练阶段，首先对训练语音提取声学特征，主要包括LF0、bap以及</w:t>
      </w:r>
      <w:proofErr w:type="spellStart"/>
      <w:r w:rsidRPr="00741F60">
        <w:rPr>
          <w:rFonts w:ascii="SimSun" w:hAnsi="SimSun" w:hint="eastAsia"/>
          <w:sz w:val="18"/>
          <w:szCs w:val="18"/>
        </w:rPr>
        <w:t>mgc</w:t>
      </w:r>
      <w:proofErr w:type="spellEnd"/>
      <w:r w:rsidRPr="00741F60">
        <w:rPr>
          <w:rFonts w:ascii="SimSun" w:hAnsi="SimSun" w:hint="eastAsia"/>
          <w:sz w:val="18"/>
          <w:szCs w:val="18"/>
        </w:rPr>
        <w:t>等，作为模型的输出向量；对训练文本进行文本分析，得到上下文相关的标注，这将在下一部分详细介绍；借助设计好的问题集将标注转换为取值是0或1的二值型元素（比如对“该音素是否是元音”的回答结果）或者取值连续的元素（比如对“当前短语中的音素个数“的回答结果），共同构成模型</w:t>
      </w:r>
      <w:r w:rsidRPr="00741F60">
        <w:rPr>
          <w:rFonts w:ascii="SimSun" w:hAnsi="SimSun" w:hint="eastAsia"/>
          <w:sz w:val="18"/>
          <w:szCs w:val="18"/>
        </w:rPr>
        <w:t>的输入向量。对于深度学习模型，训练过程就是逐步迭代更新参数，以最小化预测输出和实际输出之间的误差。</w:t>
      </w:r>
    </w:p>
    <w:p w14:paraId="6D33AD43" w14:textId="0DCAAC52" w:rsidR="00741F60" w:rsidRPr="00741F60" w:rsidRDefault="00741F60" w:rsidP="00741F60">
      <w:pPr>
        <w:pStyle w:val="BodyText"/>
        <w:spacing w:after="0" w:line="400" w:lineRule="exact"/>
        <w:rPr>
          <w:rFonts w:ascii="SimSun" w:hAnsi="SimSun"/>
          <w:sz w:val="18"/>
          <w:szCs w:val="18"/>
        </w:rPr>
      </w:pPr>
      <w:r w:rsidRPr="00741F60">
        <w:rPr>
          <w:rFonts w:ascii="SimSun" w:hAnsi="SimSun" w:hint="eastAsia"/>
          <w:sz w:val="18"/>
          <w:szCs w:val="18"/>
        </w:rPr>
        <w:t>2.</w:t>
      </w:r>
      <w:r w:rsidRPr="00741F60">
        <w:rPr>
          <w:rFonts w:ascii="SimSun" w:hAnsi="SimSun"/>
          <w:sz w:val="18"/>
          <w:szCs w:val="18"/>
        </w:rPr>
        <w:t>2</w:t>
      </w:r>
      <w:r>
        <w:rPr>
          <w:rFonts w:ascii="SimSun" w:hAnsi="SimSun" w:hint="eastAsia"/>
          <w:sz w:val="18"/>
          <w:szCs w:val="18"/>
        </w:rPr>
        <w:t>中文文本分析</w:t>
      </w:r>
      <w:r w:rsidRPr="00741F60">
        <w:rPr>
          <w:rFonts w:ascii="SimSun" w:hAnsi="SimSun"/>
          <w:sz w:val="18"/>
          <w:szCs w:val="18"/>
        </w:rPr>
        <w:br/>
      </w:r>
      <w:r w:rsidRPr="00741F60">
        <w:rPr>
          <w:rFonts w:ascii="SimSun" w:hAnsi="SimSun" w:hint="eastAsia"/>
          <w:sz w:val="18"/>
          <w:szCs w:val="18"/>
        </w:rPr>
        <w:t>对于中文文本，首先需要对其进行预处理，比如去除文本中的特殊标点符号（省略号、书名号等）、韵律符号的标准化处理、停顿的处理等。对经过预处理之后的文本进行分词，将整句文本拆分为中文词语并生成对应的发音。然后，统计文本的上下文相关的特征，</w:t>
      </w:r>
      <w:r w:rsidRPr="00741F60">
        <w:rPr>
          <w:rFonts w:ascii="SimSun" w:hAnsi="SimSun"/>
          <w:sz w:val="18"/>
          <w:szCs w:val="18"/>
        </w:rPr>
        <w:br/>
      </w:r>
      <w:r w:rsidRPr="00741F60">
        <w:rPr>
          <w:rFonts w:ascii="SimSun" w:hAnsi="SimSun" w:hint="eastAsia"/>
          <w:sz w:val="18"/>
          <w:szCs w:val="18"/>
        </w:rPr>
        <w:t>在我们的实验中，文本特征主要涵盖音素、音节、词、短语、句子几个层面。另外，不仅统计当前音节、词和短语的信息，还统计前一个和后一个音节、词和短语的相关信息。统计信息包括：当前音素、前一音素、后一音素、当前音素在当前音节中的位置（包括前向和后向）、（前一音节、后一音节）当前音节的声调和所含的音素个数、词（短语、句子）中所含的音节数目等等。结合问题集，可以把统计的文本信息转化为数值向量，比如通过回答问题</w:t>
      </w:r>
      <w:r w:rsidRPr="00741F60">
        <w:rPr>
          <w:rFonts w:ascii="SimSun" w:hAnsi="SimSun"/>
          <w:sz w:val="18"/>
          <w:szCs w:val="18"/>
        </w:rPr>
        <w:t>"</w:t>
      </w:r>
      <w:r w:rsidRPr="00741F60">
        <w:rPr>
          <w:rFonts w:ascii="SimSun" w:hAnsi="SimSun" w:hint="eastAsia"/>
          <w:sz w:val="18"/>
          <w:szCs w:val="18"/>
        </w:rPr>
        <w:t>当前音素是否是音素</w:t>
      </w:r>
      <w:r w:rsidRPr="00741F60">
        <w:rPr>
          <w:rFonts w:ascii="SimSun" w:hAnsi="SimSun"/>
          <w:sz w:val="18"/>
          <w:szCs w:val="18"/>
        </w:rPr>
        <w:t>a"</w:t>
      </w:r>
      <w:r w:rsidRPr="00741F60">
        <w:rPr>
          <w:rFonts w:ascii="SimSun" w:hAnsi="SimSun" w:hint="eastAsia"/>
          <w:sz w:val="18"/>
          <w:szCs w:val="18"/>
        </w:rPr>
        <w:t>可以得到</w:t>
      </w:r>
      <w:r w:rsidRPr="00741F60">
        <w:rPr>
          <w:rFonts w:ascii="SimSun" w:hAnsi="SimSun"/>
          <w:sz w:val="18"/>
          <w:szCs w:val="18"/>
        </w:rPr>
        <w:t>0</w:t>
      </w:r>
      <w:r w:rsidRPr="00741F60">
        <w:rPr>
          <w:rFonts w:ascii="SimSun" w:hAnsi="SimSun" w:hint="eastAsia"/>
          <w:sz w:val="18"/>
          <w:szCs w:val="18"/>
        </w:rPr>
        <w:t>（否）或者</w:t>
      </w:r>
      <w:r w:rsidRPr="00741F60">
        <w:rPr>
          <w:rFonts w:ascii="SimSun" w:hAnsi="SimSun"/>
          <w:sz w:val="18"/>
          <w:szCs w:val="18"/>
        </w:rPr>
        <w:t>1</w:t>
      </w:r>
      <w:r w:rsidRPr="00741F60">
        <w:rPr>
          <w:rFonts w:ascii="SimSun" w:hAnsi="SimSun" w:hint="eastAsia"/>
          <w:sz w:val="18"/>
          <w:szCs w:val="18"/>
        </w:rPr>
        <w:t>（是），问题</w:t>
      </w:r>
      <w:r w:rsidRPr="00741F60">
        <w:rPr>
          <w:rFonts w:ascii="SimSun" w:hAnsi="SimSun"/>
          <w:sz w:val="18"/>
          <w:szCs w:val="18"/>
        </w:rPr>
        <w:t>"</w:t>
      </w:r>
      <w:r w:rsidRPr="00741F60">
        <w:rPr>
          <w:rFonts w:ascii="SimSun" w:hAnsi="SimSun" w:hint="eastAsia"/>
          <w:sz w:val="18"/>
          <w:szCs w:val="18"/>
        </w:rPr>
        <w:t>当前短语中的音素个数</w:t>
      </w:r>
      <w:r w:rsidRPr="00741F60">
        <w:rPr>
          <w:rFonts w:ascii="SimSun" w:hAnsi="SimSun"/>
          <w:sz w:val="18"/>
          <w:szCs w:val="18"/>
        </w:rPr>
        <w:t>"</w:t>
      </w:r>
      <w:r w:rsidRPr="00741F60">
        <w:rPr>
          <w:rFonts w:ascii="SimSun" w:hAnsi="SimSun" w:hint="eastAsia"/>
          <w:sz w:val="18"/>
          <w:szCs w:val="18"/>
        </w:rPr>
        <w:t>就可以得到连续型数值</w:t>
      </w:r>
      <w:r w:rsidRPr="00741F60">
        <w:rPr>
          <w:rFonts w:ascii="SimSun" w:hAnsi="SimSun"/>
          <w:sz w:val="18"/>
          <w:szCs w:val="18"/>
        </w:rPr>
        <w:t>。</w:t>
      </w:r>
    </w:p>
    <w:p w14:paraId="728AD5D4" w14:textId="77777777" w:rsidR="00741F60" w:rsidRPr="00741F60" w:rsidRDefault="00741F60" w:rsidP="00741F60">
      <w:pPr>
        <w:pStyle w:val="BodyText"/>
        <w:spacing w:after="0" w:line="400" w:lineRule="exact"/>
        <w:rPr>
          <w:rFonts w:ascii="SimSun" w:hAnsi="SimSun"/>
          <w:sz w:val="18"/>
          <w:szCs w:val="18"/>
        </w:rPr>
      </w:pPr>
      <w:r w:rsidRPr="00741F60">
        <w:rPr>
          <w:rFonts w:ascii="SimSun" w:hAnsi="SimSun" w:hint="eastAsia"/>
          <w:sz w:val="18"/>
          <w:szCs w:val="18"/>
        </w:rPr>
        <w:t>2.3</w:t>
      </w:r>
      <w:r w:rsidRPr="00741F60">
        <w:rPr>
          <w:rFonts w:ascii="SimSun" w:hAnsi="SimSun"/>
          <w:sz w:val="18"/>
          <w:szCs w:val="18"/>
        </w:rPr>
        <w:t>深度学习模型</w:t>
      </w:r>
      <w:r w:rsidRPr="00741F60">
        <w:rPr>
          <w:rFonts w:ascii="SimSun" w:hAnsi="SimSun"/>
          <w:sz w:val="18"/>
          <w:szCs w:val="18"/>
        </w:rPr>
        <w:br/>
        <w:t>深度学习模型对复杂的映射关系有更好的建模能力。深度前馈神经网络是最普通、最简单的网络模型，它通常有多个隐含层，每一层都对其输入进行如下非线性变化：</w:t>
      </w:r>
      <w:r w:rsidRPr="00741F60">
        <w:rPr>
          <w:rFonts w:ascii="SimSun" w:hAnsi="SimSun"/>
          <w:sz w:val="18"/>
          <w:szCs w:val="18"/>
        </w:rPr>
        <w:br/>
        <w:t>（神经网络的表达式）</w:t>
      </w:r>
      <w:r w:rsidRPr="00741F60">
        <w:rPr>
          <w:rFonts w:ascii="SimSun" w:hAnsi="SimSun"/>
          <w:sz w:val="18"/>
          <w:szCs w:val="18"/>
        </w:rPr>
        <w:br/>
        <w:t>经过网络输出层的输出是模型对输入的预测输出，该预测和输入对应的实际输出（标注或答案）之间存在误差，通过损失函数（比如均方误差函数）来计算该误差。通常采用随机梯度下降法来逐步调整网络参数（</w:t>
      </w:r>
      <w:proofErr w:type="spellStart"/>
      <w:r w:rsidRPr="00741F60">
        <w:rPr>
          <w:rFonts w:ascii="SimSun" w:hAnsi="SimSun"/>
          <w:sz w:val="18"/>
          <w:szCs w:val="18"/>
        </w:rPr>
        <w:t>W,b</w:t>
      </w:r>
      <w:proofErr w:type="spellEnd"/>
      <w:r w:rsidRPr="00741F60">
        <w:rPr>
          <w:rFonts w:ascii="SimSun" w:hAnsi="SimSun"/>
          <w:sz w:val="18"/>
          <w:szCs w:val="18"/>
        </w:rPr>
        <w:t>)的值来降低误差，</w:t>
      </w:r>
      <w:r w:rsidRPr="00741F60">
        <w:rPr>
          <w:rFonts w:ascii="SimSun" w:hAnsi="SimSun"/>
          <w:sz w:val="18"/>
          <w:szCs w:val="18"/>
        </w:rPr>
        <w:lastRenderedPageBreak/>
        <w:t>当误差降低到一定范围内时，说明该模型对输入有了很好的预测能力。</w:t>
      </w:r>
      <w:r w:rsidRPr="00741F60">
        <w:rPr>
          <w:rFonts w:ascii="SimSun" w:hAnsi="SimSun"/>
          <w:sz w:val="18"/>
          <w:szCs w:val="18"/>
        </w:rPr>
        <w:br/>
        <w:t>将深度神经网络用于语音合成，就是先利用文本特征作为输入、对应的声学特征作为实际输出，训练模型参数，然后将待合成文本的特征向量输入网络，网络的输出作为声学参数用于声码器生成语音。</w:t>
      </w:r>
      <w:r w:rsidRPr="00741F60">
        <w:rPr>
          <w:rFonts w:ascii="SimSun" w:hAnsi="SimSun"/>
          <w:sz w:val="18"/>
          <w:szCs w:val="18"/>
        </w:rPr>
        <w:br/>
        <w:t>深度前馈网络虽然简单，而且在很多分类问题上有很好的表现，但是，它在处理语音和文本时，没有考虑其时序特性。递归神经网络就适合用来对时序信号之间的映射关系进行建模。长短时记忆网络和门阀</w:t>
      </w:r>
      <w:r w:rsidRPr="00741F60">
        <w:rPr>
          <w:rFonts w:ascii="SimSun" w:hAnsi="SimSun" w:hint="eastAsia"/>
          <w:sz w:val="18"/>
          <w:szCs w:val="18"/>
        </w:rPr>
        <w:t>递归神经</w:t>
      </w:r>
      <w:r w:rsidRPr="00741F60">
        <w:rPr>
          <w:rFonts w:ascii="SimSun" w:hAnsi="SimSun"/>
          <w:sz w:val="18"/>
          <w:szCs w:val="18"/>
        </w:rPr>
        <w:t>网络是递归神经网络的典型代表。</w:t>
      </w:r>
    </w:p>
    <w:p w14:paraId="763E2217" w14:textId="77777777" w:rsidR="00741F60" w:rsidRPr="00741F60" w:rsidRDefault="00741F60" w:rsidP="00741F60">
      <w:pPr>
        <w:pStyle w:val="BodyText"/>
        <w:spacing w:after="0" w:line="400" w:lineRule="exact"/>
        <w:rPr>
          <w:rFonts w:ascii="SimSun" w:hAnsi="SimSun"/>
          <w:sz w:val="18"/>
          <w:szCs w:val="18"/>
        </w:rPr>
      </w:pPr>
      <w:r w:rsidRPr="00741F60">
        <w:rPr>
          <w:rFonts w:ascii="SimSun" w:hAnsi="SimSun"/>
          <w:sz w:val="18"/>
          <w:szCs w:val="18"/>
        </w:rPr>
        <w:t>2.3.1 长短时记忆神经网络</w:t>
      </w:r>
      <w:r w:rsidRPr="00741F60">
        <w:rPr>
          <w:rFonts w:ascii="SimSun" w:hAnsi="SimSun"/>
          <w:sz w:val="18"/>
          <w:szCs w:val="18"/>
        </w:rPr>
        <w:br/>
        <w:t>长短时记忆神经网络是一种递归神经网络，它采用带有输入门(input gate)、遗忘门(forget gate)和输出门(output gate)的记忆单元作为隐含层的神经元,它能解决递归神经网络在训练网络时会出现的梯度衰减的问题，因此能学习更长</w:t>
      </w:r>
      <w:r w:rsidRPr="00741F60">
        <w:rPr>
          <w:rFonts w:ascii="SimSun" w:hAnsi="SimSun"/>
          <w:sz w:val="18"/>
          <w:szCs w:val="18"/>
        </w:rPr>
        <w:br/>
        <w:t>时序上的依赖关系。记忆单元如图所示：其中。。。。</w:t>
      </w:r>
      <w:r w:rsidRPr="00741F60">
        <w:rPr>
          <w:rFonts w:ascii="SimSun" w:hAnsi="SimSun"/>
          <w:sz w:val="18"/>
          <w:szCs w:val="18"/>
        </w:rPr>
        <w:br/>
        <w:t>（记忆单元的示意图）</w:t>
      </w:r>
      <w:r w:rsidRPr="00741F60">
        <w:rPr>
          <w:rFonts w:ascii="SimSun" w:hAnsi="SimSun"/>
          <w:sz w:val="18"/>
          <w:szCs w:val="18"/>
        </w:rPr>
        <w:br/>
        <w:t>在长短时记忆神经网络中，输入、输出的关系如下：</w:t>
      </w:r>
      <w:r w:rsidRPr="00741F60">
        <w:rPr>
          <w:rFonts w:ascii="SimSun" w:hAnsi="SimSun"/>
          <w:sz w:val="18"/>
          <w:szCs w:val="18"/>
        </w:rPr>
        <w:br/>
        <w:t>（LSTM公式）</w:t>
      </w:r>
      <w:r w:rsidRPr="00741F60">
        <w:rPr>
          <w:rFonts w:ascii="SimSun" w:hAnsi="SimSun"/>
          <w:sz w:val="18"/>
          <w:szCs w:val="18"/>
        </w:rPr>
        <w:br/>
        <w:t>可以看出，长短时记忆神经网络在预测某一时刻的输出时，不仅考虑该时刻的输入，还考虑了之前时刻的隐含层输出，即使用了前文的信息。双向长短时记忆神经网络</w:t>
      </w:r>
      <w:r w:rsidRPr="00741F60">
        <w:rPr>
          <w:rFonts w:ascii="SimSun" w:hAnsi="SimSun" w:hint="eastAsia"/>
          <w:sz w:val="18"/>
          <w:szCs w:val="18"/>
        </w:rPr>
        <w:t>（</w:t>
      </w:r>
      <w:r w:rsidRPr="00741F60">
        <w:rPr>
          <w:rFonts w:ascii="SimSun" w:hAnsi="SimSun"/>
          <w:sz w:val="18"/>
          <w:szCs w:val="18"/>
        </w:rPr>
        <w:t xml:space="preserve">Bidirectional </w:t>
      </w:r>
      <w:r w:rsidRPr="00741F60">
        <w:rPr>
          <w:rFonts w:ascii="SimSun" w:hAnsi="SimSun" w:hint="eastAsia"/>
          <w:sz w:val="18"/>
          <w:szCs w:val="18"/>
        </w:rPr>
        <w:t>Long Short-Term Memory</w:t>
      </w:r>
      <w:r w:rsidRPr="00741F60">
        <w:rPr>
          <w:rFonts w:ascii="SimSun" w:hAnsi="SimSun"/>
          <w:sz w:val="18"/>
          <w:szCs w:val="18"/>
        </w:rPr>
        <w:t xml:space="preserve"> Neural Network）既能考虑前文的信息，又能考虑后文的信息。</w:t>
      </w:r>
    </w:p>
    <w:p w14:paraId="757175B1" w14:textId="77777777" w:rsidR="00741F60" w:rsidRPr="00741F60" w:rsidRDefault="00741F60" w:rsidP="00741F60">
      <w:pPr>
        <w:pStyle w:val="BodyText"/>
        <w:spacing w:after="0" w:line="400" w:lineRule="exact"/>
        <w:rPr>
          <w:rFonts w:ascii="SimSun" w:hAnsi="SimSun"/>
          <w:sz w:val="18"/>
          <w:szCs w:val="18"/>
        </w:rPr>
      </w:pPr>
      <w:r w:rsidRPr="00741F60">
        <w:rPr>
          <w:rFonts w:ascii="SimSun" w:hAnsi="SimSun"/>
          <w:sz w:val="18"/>
          <w:szCs w:val="18"/>
        </w:rPr>
        <w:t>2.3.3 门阀递归神经网络</w:t>
      </w:r>
      <w:r w:rsidRPr="00741F60">
        <w:rPr>
          <w:rFonts w:ascii="SimSun" w:hAnsi="SimSun"/>
          <w:sz w:val="18"/>
          <w:szCs w:val="18"/>
        </w:rPr>
        <w:br/>
        <w:t>门阀递归神经网络使用门阀递归单元(Gated Recurrent Unit)代替长短时记忆神经网络中的</w:t>
      </w:r>
      <w:r w:rsidRPr="00741F60">
        <w:rPr>
          <w:rFonts w:ascii="SimSun" w:hAnsi="SimSun"/>
          <w:sz w:val="18"/>
          <w:szCs w:val="18"/>
        </w:rPr>
        <w:t>记忆单元，这样使得计算和实现变得更加简单。</w:t>
      </w:r>
      <w:r w:rsidRPr="00741F60">
        <w:rPr>
          <w:rFonts w:ascii="SimSun" w:hAnsi="SimSun"/>
          <w:sz w:val="18"/>
          <w:szCs w:val="18"/>
        </w:rPr>
        <w:br/>
        <w:t>门阀递归单元结构如图所示。</w:t>
      </w:r>
      <w:r w:rsidRPr="00741F60">
        <w:rPr>
          <w:rFonts w:ascii="SimSun" w:hAnsi="SimSun"/>
          <w:sz w:val="18"/>
          <w:szCs w:val="18"/>
        </w:rPr>
        <w:br/>
        <w:t>（GRU示意图）</w:t>
      </w:r>
      <w:r w:rsidRPr="00741F60">
        <w:rPr>
          <w:rFonts w:ascii="SimSun" w:hAnsi="SimSun"/>
          <w:sz w:val="18"/>
          <w:szCs w:val="18"/>
        </w:rPr>
        <w:br/>
        <w:t>输入X经过</w:t>
      </w:r>
    </w:p>
    <w:p w14:paraId="1476DA56" w14:textId="1AEB3FE8" w:rsidR="001D5C20" w:rsidRDefault="001D5C20" w:rsidP="001D5C20">
      <w:pPr>
        <w:pStyle w:val="CommentText"/>
        <w:rPr>
          <w:rFonts w:ascii="SimHei" w:eastAsia="SimHei" w:hAnsi="SimHei"/>
          <w:szCs w:val="21"/>
        </w:rPr>
      </w:pPr>
    </w:p>
    <w:p w14:paraId="35625765" w14:textId="18BF9FE3" w:rsidR="001D5C20" w:rsidRDefault="001D5C20" w:rsidP="001D5C20">
      <w:pPr>
        <w:pStyle w:val="CommentText"/>
        <w:rPr>
          <w:rFonts w:ascii="SimHei" w:eastAsia="SimHei" w:hAnsi="SimHei"/>
          <w:szCs w:val="21"/>
        </w:rPr>
      </w:pPr>
    </w:p>
    <w:p w14:paraId="0A658FB3" w14:textId="75467D65" w:rsidR="001D5C20" w:rsidRDefault="001D5C20" w:rsidP="001D5C20">
      <w:pPr>
        <w:pStyle w:val="CommentText"/>
        <w:rPr>
          <w:rFonts w:ascii="SimHei" w:eastAsia="SimHei" w:hAnsi="SimHei"/>
          <w:szCs w:val="21"/>
        </w:rPr>
      </w:pPr>
    </w:p>
    <w:p w14:paraId="2C4594D0" w14:textId="046AB2A1" w:rsidR="001D5C20" w:rsidRDefault="001D5C20" w:rsidP="001D5C20">
      <w:pPr>
        <w:pStyle w:val="CommentText"/>
        <w:rPr>
          <w:rFonts w:ascii="SimHei" w:eastAsia="SimHei" w:hAnsi="SimHei"/>
          <w:szCs w:val="21"/>
        </w:rPr>
      </w:pPr>
    </w:p>
    <w:p w14:paraId="0C536D69" w14:textId="7798FAFB" w:rsidR="001D5C20" w:rsidRDefault="001D5C20" w:rsidP="001D5C20">
      <w:pPr>
        <w:pStyle w:val="CommentText"/>
        <w:rPr>
          <w:rFonts w:ascii="SimHei" w:eastAsia="SimHei" w:hAnsi="SimHei"/>
          <w:szCs w:val="21"/>
        </w:rPr>
      </w:pPr>
    </w:p>
    <w:p w14:paraId="42E164F9" w14:textId="5BEB6C9D" w:rsidR="001D5C20" w:rsidRDefault="001D5C20" w:rsidP="001D5C20">
      <w:pPr>
        <w:pStyle w:val="CommentText"/>
        <w:rPr>
          <w:rFonts w:ascii="SimHei" w:eastAsia="SimHei" w:hAnsi="SimHei"/>
          <w:szCs w:val="21"/>
        </w:rPr>
      </w:pPr>
    </w:p>
    <w:p w14:paraId="71B299CD" w14:textId="3ACB4D35" w:rsidR="001D5C20" w:rsidRDefault="001D5C20" w:rsidP="001D5C20">
      <w:pPr>
        <w:pStyle w:val="CommentText"/>
        <w:rPr>
          <w:rFonts w:ascii="SimHei" w:eastAsia="SimHei" w:hAnsi="SimHei"/>
          <w:szCs w:val="21"/>
        </w:rPr>
      </w:pPr>
      <w:r>
        <w:rPr>
          <w:rFonts w:ascii="SimHei" w:eastAsia="SimHei" w:hAnsi="SimHei"/>
          <w:szCs w:val="21"/>
        </w:rPr>
        <w:br/>
      </w:r>
    </w:p>
    <w:p w14:paraId="245DB350" w14:textId="77777777" w:rsidR="001D5C20" w:rsidRDefault="001D5C20">
      <w:pPr>
        <w:adjustRightInd/>
        <w:snapToGrid/>
        <w:spacing w:after="0"/>
        <w:rPr>
          <w:rFonts w:ascii="SimHei" w:eastAsia="SimHei" w:hAnsi="SimHei" w:cs="Times New Roman"/>
          <w:kern w:val="2"/>
          <w:sz w:val="21"/>
          <w:szCs w:val="21"/>
        </w:rPr>
      </w:pPr>
      <w:r>
        <w:rPr>
          <w:rFonts w:ascii="SimHei" w:eastAsia="SimHei" w:hAnsi="SimHei"/>
          <w:szCs w:val="21"/>
        </w:rPr>
        <w:br w:type="page"/>
      </w:r>
    </w:p>
    <w:p w14:paraId="5EA3539B" w14:textId="77777777" w:rsidR="001D5C20" w:rsidRDefault="001D5C20" w:rsidP="001D5C20">
      <w:pPr>
        <w:pStyle w:val="CommentText"/>
      </w:pPr>
    </w:p>
    <w:p w14:paraId="4DD37F41" w14:textId="77777777" w:rsidR="00741402" w:rsidRDefault="00C524FD">
      <w:pPr>
        <w:pStyle w:val="DepartCorrespond"/>
        <w:numPr>
          <w:ilvl w:val="1"/>
          <w:numId w:val="1"/>
        </w:numPr>
        <w:ind w:left="119" w:hanging="119"/>
        <w:rPr>
          <w:rFonts w:ascii="SimHei" w:eastAsia="SimHei" w:hAnsi="SimHei"/>
          <w:sz w:val="18"/>
          <w:szCs w:val="18"/>
        </w:rPr>
      </w:pPr>
      <w:commentRangeStart w:id="1"/>
      <w:r>
        <w:rPr>
          <w:rFonts w:ascii="SimHei" w:eastAsia="SimHei" w:hAnsi="SimHei" w:hint="eastAsia"/>
          <w:sz w:val="18"/>
          <w:szCs w:val="18"/>
        </w:rPr>
        <w:t>二级标题</w:t>
      </w:r>
      <w:commentRangeEnd w:id="1"/>
      <w:r>
        <w:rPr>
          <w:rStyle w:val="CommentReference"/>
          <w:iCs w:val="0"/>
          <w:kern w:val="2"/>
        </w:rPr>
        <w:commentReference w:id="1"/>
      </w:r>
    </w:p>
    <w:p w14:paraId="45C5C145" w14:textId="77777777" w:rsidR="00741402" w:rsidRDefault="00C524FD">
      <w:pPr>
        <w:pStyle w:val="DepartCorrespond"/>
        <w:numPr>
          <w:ilvl w:val="2"/>
          <w:numId w:val="1"/>
        </w:numPr>
        <w:ind w:firstLineChars="0"/>
        <w:rPr>
          <w:rFonts w:ascii="楷体" w:eastAsia="楷体" w:hAnsi="楷体"/>
          <w:color w:val="FF0000"/>
          <w:sz w:val="18"/>
          <w:szCs w:val="18"/>
        </w:rPr>
      </w:pPr>
      <w:commentRangeStart w:id="2"/>
      <w:r>
        <w:rPr>
          <w:rFonts w:ascii="楷体" w:eastAsia="楷体" w:hAnsi="楷体" w:hint="eastAsia"/>
          <w:sz w:val="18"/>
          <w:szCs w:val="18"/>
        </w:rPr>
        <w:t>三级标题</w:t>
      </w:r>
      <w:commentRangeEnd w:id="2"/>
      <w:r>
        <w:rPr>
          <w:rStyle w:val="CommentReference"/>
          <w:iCs w:val="0"/>
          <w:kern w:val="2"/>
        </w:rPr>
        <w:commentReference w:id="2"/>
      </w:r>
    </w:p>
    <w:p w14:paraId="4E945A0B" w14:textId="77777777" w:rsidR="00741402" w:rsidRDefault="00C524FD">
      <w:pPr>
        <w:pStyle w:val="BodyText"/>
        <w:spacing w:after="0" w:line="400" w:lineRule="exact"/>
        <w:ind w:firstLineChars="200" w:firstLine="360"/>
        <w:rPr>
          <w:rFonts w:ascii="SimSun" w:hAnsi="SimSun"/>
          <w:color w:val="FF0000"/>
          <w:sz w:val="18"/>
          <w:szCs w:val="18"/>
        </w:rPr>
      </w:pPr>
      <w:commentRangeStart w:id="3"/>
      <w:r>
        <w:rPr>
          <w:rFonts w:ascii="SimSun" w:hAnsi="SimSun" w:hint="eastAsia"/>
          <w:color w:val="FF0000"/>
          <w:sz w:val="18"/>
          <w:szCs w:val="18"/>
        </w:rPr>
        <w:t>对不同类型文章的要求</w:t>
      </w:r>
      <w:commentRangeEnd w:id="3"/>
      <w:r>
        <w:rPr>
          <w:rStyle w:val="CommentReference"/>
        </w:rPr>
        <w:commentReference w:id="3"/>
      </w:r>
      <w:r>
        <w:rPr>
          <w:rFonts w:ascii="SimSun" w:hAnsi="SimSun" w:hint="eastAsia"/>
          <w:color w:val="FF0000"/>
          <w:sz w:val="18"/>
          <w:szCs w:val="18"/>
        </w:rPr>
        <w:t>：</w:t>
      </w:r>
    </w:p>
    <w:p w14:paraId="2C4F3A01" w14:textId="77777777" w:rsidR="00741402" w:rsidRDefault="00C524FD">
      <w:pPr>
        <w:pStyle w:val="BodyText"/>
        <w:spacing w:after="0" w:line="400" w:lineRule="exact"/>
        <w:ind w:firstLineChars="200" w:firstLine="360"/>
        <w:rPr>
          <w:rFonts w:ascii="SimSun" w:hAnsi="SimSun"/>
          <w:sz w:val="18"/>
          <w:szCs w:val="18"/>
        </w:rPr>
      </w:pPr>
      <w:r>
        <w:rPr>
          <w:rFonts w:ascii="SimSun" w:hAnsi="SimSun" w:hint="eastAsia"/>
          <w:sz w:val="18"/>
          <w:szCs w:val="18"/>
        </w:rPr>
        <w:t>研究型论文：一般应包括</w:t>
      </w:r>
      <w:commentRangeStart w:id="4"/>
      <w:r>
        <w:rPr>
          <w:rFonts w:ascii="SimSun" w:hAnsi="SimSun" w:hint="eastAsia"/>
          <w:sz w:val="18"/>
          <w:szCs w:val="18"/>
        </w:rPr>
        <w:t>引言</w:t>
      </w:r>
      <w:commentRangeEnd w:id="4"/>
      <w:r>
        <w:rPr>
          <w:rStyle w:val="CommentReference"/>
        </w:rPr>
        <w:commentReference w:id="4"/>
      </w:r>
      <w:r>
        <w:rPr>
          <w:rFonts w:ascii="SimSun" w:hAnsi="SimSun" w:hint="eastAsia"/>
          <w:sz w:val="18"/>
          <w:szCs w:val="18"/>
        </w:rPr>
        <w:t>（主要论述该领域面临的问题，解决问题的思路，将要提出的方法，产生的价值和意义等）、相关工作、详细的方法或技术描述、</w:t>
      </w:r>
      <w:commentRangeStart w:id="5"/>
      <w:r>
        <w:rPr>
          <w:rFonts w:ascii="SimSun" w:hAnsi="SimSun" w:hint="eastAsia"/>
          <w:sz w:val="18"/>
          <w:szCs w:val="18"/>
        </w:rPr>
        <w:t>实验验证（</w:t>
      </w:r>
      <w:commentRangeEnd w:id="5"/>
      <w:r>
        <w:rPr>
          <w:rStyle w:val="CommentReference"/>
        </w:rPr>
        <w:commentReference w:id="5"/>
      </w:r>
      <w:r>
        <w:rPr>
          <w:rFonts w:ascii="SimSun" w:hAnsi="SimSun" w:hint="eastAsia"/>
          <w:sz w:val="18"/>
          <w:szCs w:val="18"/>
        </w:rPr>
        <w:t>对比验证或实例分析）、结束语等内容。</w:t>
      </w:r>
    </w:p>
    <w:p w14:paraId="76710251" w14:textId="77777777" w:rsidR="00741402" w:rsidRDefault="00C524FD">
      <w:pPr>
        <w:pStyle w:val="BodyText"/>
        <w:spacing w:after="0" w:line="400" w:lineRule="exact"/>
        <w:ind w:firstLineChars="200" w:firstLine="360"/>
        <w:rPr>
          <w:rFonts w:ascii="SimSun" w:hAnsi="SimSun"/>
          <w:sz w:val="18"/>
          <w:szCs w:val="18"/>
        </w:rPr>
      </w:pPr>
      <w:commentRangeStart w:id="6"/>
      <w:r>
        <w:rPr>
          <w:rFonts w:ascii="SimSun" w:hAnsi="SimSun" w:hint="eastAsia"/>
          <w:sz w:val="18"/>
          <w:szCs w:val="18"/>
        </w:rPr>
        <w:t>综述型</w:t>
      </w:r>
      <w:commentRangeEnd w:id="6"/>
      <w:r>
        <w:rPr>
          <w:rStyle w:val="CommentReference"/>
        </w:rPr>
        <w:commentReference w:id="6"/>
      </w:r>
      <w:r>
        <w:rPr>
          <w:rFonts w:ascii="SimSun" w:hAnsi="SimSun" w:hint="eastAsia"/>
          <w:sz w:val="18"/>
          <w:szCs w:val="18"/>
        </w:rPr>
        <w:t>论文：包括引言、问题或挑战、研究现状分析、未来研究方向、结论等内容。</w:t>
      </w:r>
    </w:p>
    <w:p w14:paraId="6872C1FA" w14:textId="77777777" w:rsidR="00741402" w:rsidRDefault="00C524FD">
      <w:pPr>
        <w:pStyle w:val="DepartCorrespond"/>
        <w:spacing w:line="400" w:lineRule="exact"/>
        <w:ind w:left="0" w:firstLineChars="0" w:firstLine="0"/>
        <w:rPr>
          <w:rFonts w:asciiTheme="majorEastAsia" w:eastAsiaTheme="majorEastAsia" w:hAnsiTheme="majorEastAsia"/>
          <w:color w:val="FF0000"/>
          <w:sz w:val="18"/>
          <w:szCs w:val="18"/>
        </w:rPr>
      </w:pPr>
      <w:r>
        <w:rPr>
          <w:rFonts w:asciiTheme="majorEastAsia" w:eastAsiaTheme="majorEastAsia" w:hAnsiTheme="majorEastAsia" w:hint="eastAsia"/>
          <w:color w:val="FF0000"/>
          <w:sz w:val="18"/>
          <w:szCs w:val="18"/>
        </w:rPr>
        <w:t xml:space="preserve">  正文内容的规范：</w:t>
      </w:r>
    </w:p>
    <w:p w14:paraId="15888B09" w14:textId="77777777" w:rsidR="00741402" w:rsidRDefault="00C524FD">
      <w:pPr>
        <w:pStyle w:val="Textof"/>
        <w:spacing w:line="400" w:lineRule="exact"/>
        <w:ind w:left="0" w:firstLineChars="200" w:firstLine="360"/>
        <w:rPr>
          <w:rFonts w:ascii="SimSun" w:hAnsi="SimSun"/>
          <w:kern w:val="2"/>
          <w:sz w:val="18"/>
          <w:szCs w:val="18"/>
        </w:rPr>
      </w:pPr>
      <w:r>
        <w:rPr>
          <w:rFonts w:ascii="SimSun" w:hAnsi="SimSun" w:hint="eastAsia"/>
          <w:sz w:val="18"/>
          <w:szCs w:val="18"/>
        </w:rPr>
        <w:t>数学中使用的符号、函数名、</w:t>
      </w:r>
      <w:r>
        <w:rPr>
          <w:rFonts w:ascii="SimSun" w:hAnsi="SimSun" w:hint="eastAsia"/>
          <w:kern w:val="2"/>
          <w:sz w:val="18"/>
          <w:szCs w:val="18"/>
        </w:rPr>
        <w:t>变量或表示变化的量用</w:t>
      </w:r>
      <w:r>
        <w:rPr>
          <w:rFonts w:ascii="SimSun" w:hAnsi="SimSun" w:hint="eastAsia"/>
          <w:color w:val="FF0000"/>
          <w:kern w:val="2"/>
          <w:sz w:val="18"/>
          <w:szCs w:val="18"/>
        </w:rPr>
        <w:t>斜体</w:t>
      </w:r>
      <w:r>
        <w:rPr>
          <w:rFonts w:ascii="SimSun" w:hAnsi="SimSun" w:hint="eastAsia"/>
          <w:kern w:val="2"/>
          <w:sz w:val="18"/>
          <w:szCs w:val="18"/>
        </w:rPr>
        <w:t>；</w:t>
      </w:r>
      <w:r>
        <w:rPr>
          <w:rFonts w:ascii="SimSun" w:hAnsi="SimSun"/>
          <w:kern w:val="2"/>
          <w:sz w:val="18"/>
          <w:szCs w:val="18"/>
        </w:rPr>
        <w:t>使用的量符合法定计量单位</w:t>
      </w:r>
      <w:r>
        <w:rPr>
          <w:rFonts w:ascii="SimSun" w:hAnsi="SimSun" w:hint="eastAsia"/>
          <w:kern w:val="2"/>
          <w:sz w:val="18"/>
          <w:szCs w:val="18"/>
        </w:rPr>
        <w:t>标准</w:t>
      </w:r>
      <w:r>
        <w:rPr>
          <w:rFonts w:ascii="SimSun" w:hAnsi="SimSun"/>
          <w:kern w:val="2"/>
          <w:sz w:val="18"/>
          <w:szCs w:val="18"/>
        </w:rPr>
        <w:t>；</w:t>
      </w:r>
      <w:r>
        <w:rPr>
          <w:rFonts w:ascii="SimSun" w:hAnsi="SimSun"/>
          <w:color w:val="FF0000"/>
          <w:kern w:val="2"/>
          <w:sz w:val="18"/>
          <w:szCs w:val="18"/>
        </w:rPr>
        <w:t>矢量为黑体，标量为白体</w:t>
      </w:r>
      <w:r>
        <w:rPr>
          <w:rFonts w:ascii="SimSun" w:hAnsi="SimSun" w:hint="eastAsia"/>
          <w:kern w:val="2"/>
          <w:sz w:val="18"/>
          <w:szCs w:val="18"/>
        </w:rPr>
        <w:t xml:space="preserve">； </w:t>
      </w:r>
    </w:p>
    <w:p w14:paraId="324A8B5F" w14:textId="77777777" w:rsidR="00741402" w:rsidRDefault="00C524FD">
      <w:pPr>
        <w:pStyle w:val="Textof"/>
        <w:spacing w:line="400" w:lineRule="exact"/>
        <w:ind w:left="0" w:firstLineChars="200" w:firstLine="360"/>
        <w:rPr>
          <w:rFonts w:ascii="SimSun" w:hAnsi="SimSun"/>
          <w:kern w:val="2"/>
          <w:sz w:val="18"/>
          <w:szCs w:val="18"/>
        </w:rPr>
      </w:pPr>
      <w:r>
        <w:rPr>
          <w:rFonts w:ascii="SimSun" w:hAnsi="SimSun" w:hint="eastAsia"/>
          <w:kern w:val="2"/>
          <w:sz w:val="18"/>
          <w:szCs w:val="18"/>
        </w:rPr>
        <w:t>定义、定理、公式、推论、算法、步骤等须从</w:t>
      </w:r>
      <w:r>
        <w:rPr>
          <w:rFonts w:ascii="SimSun" w:hAnsi="SimSun" w:hint="eastAsia"/>
          <w:color w:val="FF0000"/>
          <w:kern w:val="2"/>
          <w:sz w:val="18"/>
          <w:szCs w:val="18"/>
        </w:rPr>
        <w:t>数字1</w:t>
      </w:r>
      <w:r>
        <w:rPr>
          <w:rFonts w:ascii="SimSun" w:hAnsi="SimSun" w:hint="eastAsia"/>
          <w:kern w:val="2"/>
          <w:sz w:val="18"/>
          <w:szCs w:val="18"/>
        </w:rPr>
        <w:t>开始按顺序编号。</w:t>
      </w:r>
    </w:p>
    <w:p w14:paraId="70D190B4" w14:textId="77777777" w:rsidR="00741402" w:rsidRDefault="00C524FD">
      <w:pPr>
        <w:pStyle w:val="BodyText"/>
        <w:spacing w:after="0" w:line="400" w:lineRule="exact"/>
        <w:ind w:firstLine="357"/>
        <w:rPr>
          <w:rFonts w:ascii="SimSun" w:hAnsi="SimSun"/>
          <w:sz w:val="18"/>
          <w:szCs w:val="18"/>
        </w:rPr>
      </w:pPr>
      <w:r>
        <w:rPr>
          <w:rFonts w:ascii="SimSun" w:hAnsi="SimSun" w:hint="eastAsia"/>
          <w:sz w:val="18"/>
          <w:szCs w:val="18"/>
        </w:rPr>
        <w:t>图表须注明</w:t>
      </w:r>
      <w:r>
        <w:rPr>
          <w:rFonts w:ascii="SimSun" w:hAnsi="SimSun" w:hint="eastAsia"/>
          <w:color w:val="FF0000"/>
          <w:sz w:val="18"/>
          <w:szCs w:val="18"/>
        </w:rPr>
        <w:t>中、英文图题和表题</w:t>
      </w:r>
      <w:r>
        <w:rPr>
          <w:rFonts w:ascii="SimSun" w:hAnsi="SimSun" w:hint="eastAsia"/>
          <w:sz w:val="18"/>
          <w:szCs w:val="18"/>
        </w:rPr>
        <w:t>，且在文中应明确提及或引用（例：如图1所示，如表1所列）。其中图的编号和图题应置于图下方的居中位置，表的编号和表题置于表上方的居中位置。</w:t>
      </w:r>
    </w:p>
    <w:p w14:paraId="32A93763" w14:textId="77777777" w:rsidR="00741402" w:rsidRDefault="00C524FD">
      <w:pPr>
        <w:pStyle w:val="BodyText"/>
        <w:spacing w:after="0" w:line="400" w:lineRule="exact"/>
        <w:ind w:firstLine="357"/>
        <w:rPr>
          <w:rFonts w:ascii="SimSun" w:hAnsi="SimSun"/>
          <w:sz w:val="18"/>
          <w:szCs w:val="18"/>
        </w:rPr>
      </w:pPr>
      <w:r>
        <w:rPr>
          <w:rFonts w:ascii="SimSun" w:hAnsi="SimSun"/>
          <w:sz w:val="18"/>
          <w:szCs w:val="18"/>
        </w:rPr>
        <w:t>图形务必清晰，图宽一般在8厘米以内（如需通栏排版，</w:t>
      </w:r>
      <w:r>
        <w:rPr>
          <w:rFonts w:ascii="SimSun" w:hAnsi="SimSun" w:hint="eastAsia"/>
          <w:sz w:val="18"/>
          <w:szCs w:val="18"/>
        </w:rPr>
        <w:t>宽度应</w:t>
      </w:r>
      <w:r>
        <w:rPr>
          <w:rFonts w:ascii="SimSun" w:hAnsi="SimSun"/>
          <w:sz w:val="18"/>
          <w:szCs w:val="18"/>
        </w:rPr>
        <w:t>在13~14厘米左右）</w:t>
      </w:r>
      <w:r>
        <w:rPr>
          <w:rFonts w:ascii="SimSun" w:hAnsi="SimSun" w:hint="eastAsia"/>
          <w:sz w:val="18"/>
          <w:szCs w:val="18"/>
        </w:rPr>
        <w:t>，采用Visio（2007）软件绘制：</w:t>
      </w:r>
      <w:r>
        <w:rPr>
          <w:rFonts w:ascii="SimSun" w:hAnsi="SimSun"/>
          <w:sz w:val="18"/>
          <w:szCs w:val="18"/>
        </w:rPr>
        <w:t>线条</w:t>
      </w:r>
      <w:r>
        <w:rPr>
          <w:rFonts w:ascii="SimSun" w:hAnsi="SimSun" w:hint="eastAsia"/>
          <w:sz w:val="18"/>
          <w:szCs w:val="18"/>
        </w:rPr>
        <w:t>大小</w:t>
      </w:r>
      <w:r>
        <w:rPr>
          <w:rFonts w:ascii="SimSun" w:hAnsi="SimSun"/>
          <w:sz w:val="18"/>
          <w:szCs w:val="18"/>
        </w:rPr>
        <w:t>为0.5pt，线条颜色为黑色，选用04号箭头（大小为最小）；汉字为仿宋_GB2312，西文字选用Times New Roman（图中数学变量用斜体），文字大小为6.5pt。</w:t>
      </w:r>
    </w:p>
    <w:p w14:paraId="20BE9D52" w14:textId="77777777" w:rsidR="00741402" w:rsidRDefault="00C524FD">
      <w:pPr>
        <w:pStyle w:val="BodyText"/>
        <w:spacing w:after="0" w:line="400" w:lineRule="exact"/>
        <w:ind w:firstLine="357"/>
        <w:rPr>
          <w:rFonts w:ascii="SimSun" w:hAnsi="SimSun"/>
          <w:sz w:val="18"/>
          <w:szCs w:val="18"/>
        </w:rPr>
      </w:pPr>
      <w:r>
        <w:rPr>
          <w:rFonts w:ascii="SimSun" w:hAnsi="SimSun" w:hint="eastAsia"/>
          <w:sz w:val="18"/>
          <w:szCs w:val="18"/>
        </w:rPr>
        <w:t>表格尽量采用三线表，必要时可添加辅助线。</w:t>
      </w:r>
    </w:p>
    <w:p w14:paraId="4BA609C9" w14:textId="77777777" w:rsidR="00741402" w:rsidRDefault="00C524FD">
      <w:pPr>
        <w:pStyle w:val="BodyText"/>
        <w:spacing w:after="0" w:line="240" w:lineRule="atLeast"/>
        <w:jc w:val="center"/>
        <w:rPr>
          <w:color w:val="FF0000"/>
          <w:sz w:val="18"/>
          <w:szCs w:val="18"/>
        </w:rPr>
      </w:pPr>
      <w:commentRangeStart w:id="7"/>
      <w:r>
        <w:rPr>
          <w:rFonts w:ascii="SimSun" w:hAnsi="SimSun" w:hint="eastAsia"/>
          <w:sz w:val="15"/>
          <w:szCs w:val="15"/>
        </w:rPr>
        <w:t>表1   示例表</w:t>
      </w:r>
      <w:commentRangeEnd w:id="7"/>
      <w:r>
        <w:rPr>
          <w:rStyle w:val="CommentReference"/>
        </w:rPr>
        <w:commentReference w:id="7"/>
      </w:r>
    </w:p>
    <w:p w14:paraId="3BD24A4C" w14:textId="77777777" w:rsidR="00741402" w:rsidRDefault="00831942">
      <w:pPr>
        <w:pStyle w:val="BodyText"/>
        <w:spacing w:after="0" w:line="240" w:lineRule="atLeast"/>
        <w:jc w:val="center"/>
        <w:rPr>
          <w:color w:val="FF0000"/>
          <w:sz w:val="15"/>
          <w:szCs w:val="15"/>
        </w:rPr>
      </w:pPr>
      <w:r>
        <w:rPr>
          <w:rFonts w:hint="eastAsia"/>
          <w:sz w:val="15"/>
          <w:szCs w:val="15"/>
        </w:rPr>
        <w:t xml:space="preserve">Table 1 </w:t>
      </w:r>
      <w:r w:rsidR="00C524FD">
        <w:rPr>
          <w:rFonts w:hint="eastAsia"/>
          <w:sz w:val="15"/>
          <w:szCs w:val="15"/>
        </w:rPr>
        <w:t>Example table</w:t>
      </w:r>
    </w:p>
    <w:tbl>
      <w:tblPr>
        <w:tblW w:w="3969" w:type="dxa"/>
        <w:jc w:val="center"/>
        <w:tblLayout w:type="fixed"/>
        <w:tblLook w:val="04A0" w:firstRow="1" w:lastRow="0" w:firstColumn="1" w:lastColumn="0" w:noHBand="0" w:noVBand="1"/>
      </w:tblPr>
      <w:tblGrid>
        <w:gridCol w:w="1134"/>
        <w:gridCol w:w="1027"/>
        <w:gridCol w:w="958"/>
        <w:gridCol w:w="850"/>
      </w:tblGrid>
      <w:tr w:rsidR="00741402" w14:paraId="7E49EBE2" w14:textId="77777777">
        <w:trPr>
          <w:jc w:val="center"/>
        </w:trPr>
        <w:tc>
          <w:tcPr>
            <w:tcW w:w="1134" w:type="dxa"/>
            <w:tcBorders>
              <w:top w:val="single" w:sz="4" w:space="0" w:color="auto"/>
              <w:bottom w:val="single" w:sz="4" w:space="0" w:color="auto"/>
            </w:tcBorders>
          </w:tcPr>
          <w:p w14:paraId="0D791D21" w14:textId="77777777" w:rsidR="00741402" w:rsidRDefault="00C524FD">
            <w:pPr>
              <w:widowControl w:val="0"/>
              <w:overflowPunct w:val="0"/>
              <w:jc w:val="center"/>
              <w:rPr>
                <w:rFonts w:ascii="仿宋" w:eastAsia="仿宋" w:hAnsi="仿宋" w:cs="Times New Roman"/>
                <w:kern w:val="2"/>
                <w:sz w:val="15"/>
                <w:szCs w:val="15"/>
              </w:rPr>
            </w:pPr>
            <w:r>
              <w:rPr>
                <w:rFonts w:ascii="仿宋" w:eastAsia="仿宋" w:hAnsi="仿宋" w:cs="Times New Roman"/>
                <w:sz w:val="15"/>
                <w:szCs w:val="15"/>
              </w:rPr>
              <w:t>算法</w:t>
            </w:r>
          </w:p>
        </w:tc>
        <w:tc>
          <w:tcPr>
            <w:tcW w:w="1027" w:type="dxa"/>
            <w:tcBorders>
              <w:top w:val="single" w:sz="4" w:space="0" w:color="auto"/>
              <w:bottom w:val="single" w:sz="4" w:space="0" w:color="auto"/>
            </w:tcBorders>
          </w:tcPr>
          <w:p w14:paraId="7A5F3474" w14:textId="77777777" w:rsidR="00741402" w:rsidRDefault="00C524FD">
            <w:pPr>
              <w:widowControl w:val="0"/>
              <w:overflowPunct w:val="0"/>
              <w:jc w:val="center"/>
              <w:rPr>
                <w:rFonts w:ascii="仿宋" w:eastAsia="仿宋" w:hAnsi="仿宋" w:cs="Times New Roman"/>
                <w:kern w:val="2"/>
                <w:sz w:val="15"/>
                <w:szCs w:val="15"/>
              </w:rPr>
            </w:pPr>
            <w:r>
              <w:rPr>
                <w:rFonts w:ascii="仿宋" w:eastAsia="仿宋" w:hAnsi="仿宋" w:cs="Times New Roman"/>
                <w:sz w:val="15"/>
                <w:szCs w:val="15"/>
              </w:rPr>
              <w:t>检测率</w:t>
            </w:r>
            <w:r>
              <w:rPr>
                <w:rFonts w:ascii="仿宋" w:eastAsia="仿宋" w:hAnsi="仿宋" w:cs="Times New Roman" w:hint="eastAsia"/>
                <w:sz w:val="15"/>
                <w:szCs w:val="15"/>
              </w:rPr>
              <w:t>/</w:t>
            </w:r>
            <w:r>
              <w:rPr>
                <w:rFonts w:ascii="仿宋" w:eastAsia="仿宋" w:hAnsi="仿宋" w:cs="Times New Roman"/>
                <w:sz w:val="15"/>
                <w:szCs w:val="15"/>
              </w:rPr>
              <w:t>%</w:t>
            </w:r>
          </w:p>
        </w:tc>
        <w:tc>
          <w:tcPr>
            <w:tcW w:w="958" w:type="dxa"/>
            <w:tcBorders>
              <w:top w:val="single" w:sz="4" w:space="0" w:color="auto"/>
              <w:bottom w:val="single" w:sz="4" w:space="0" w:color="auto"/>
            </w:tcBorders>
          </w:tcPr>
          <w:p w14:paraId="316C528F" w14:textId="77777777" w:rsidR="00741402" w:rsidRDefault="00C524FD">
            <w:pPr>
              <w:widowControl w:val="0"/>
              <w:overflowPunct w:val="0"/>
              <w:jc w:val="center"/>
              <w:rPr>
                <w:rFonts w:ascii="仿宋" w:eastAsia="仿宋" w:hAnsi="仿宋" w:cs="Times New Roman"/>
                <w:kern w:val="2"/>
                <w:sz w:val="15"/>
                <w:szCs w:val="15"/>
              </w:rPr>
            </w:pPr>
            <w:r>
              <w:rPr>
                <w:rFonts w:ascii="仿宋" w:eastAsia="仿宋" w:hAnsi="仿宋" w:cs="Times New Roman"/>
                <w:sz w:val="15"/>
                <w:szCs w:val="15"/>
              </w:rPr>
              <w:t>准确率</w:t>
            </w:r>
            <w:r>
              <w:rPr>
                <w:rFonts w:ascii="仿宋" w:eastAsia="仿宋" w:hAnsi="仿宋" w:cs="Times New Roman" w:hint="eastAsia"/>
                <w:sz w:val="15"/>
                <w:szCs w:val="15"/>
              </w:rPr>
              <w:t>/</w:t>
            </w:r>
            <w:r>
              <w:rPr>
                <w:rFonts w:ascii="仿宋" w:eastAsia="仿宋" w:hAnsi="仿宋" w:cs="Times New Roman"/>
                <w:sz w:val="15"/>
                <w:szCs w:val="15"/>
              </w:rPr>
              <w:t>%</w:t>
            </w:r>
          </w:p>
        </w:tc>
        <w:tc>
          <w:tcPr>
            <w:tcW w:w="850" w:type="dxa"/>
            <w:tcBorders>
              <w:top w:val="single" w:sz="4" w:space="0" w:color="auto"/>
              <w:bottom w:val="single" w:sz="4" w:space="0" w:color="auto"/>
            </w:tcBorders>
          </w:tcPr>
          <w:p w14:paraId="23A7FAB6" w14:textId="77777777" w:rsidR="00741402" w:rsidRDefault="00C524FD">
            <w:pPr>
              <w:widowControl w:val="0"/>
              <w:overflowPunct w:val="0"/>
              <w:jc w:val="center"/>
              <w:rPr>
                <w:rFonts w:ascii="仿宋" w:eastAsia="仿宋" w:hAnsi="仿宋" w:cs="Times New Roman"/>
                <w:kern w:val="2"/>
                <w:sz w:val="15"/>
                <w:szCs w:val="15"/>
              </w:rPr>
            </w:pPr>
            <w:r>
              <w:rPr>
                <w:rFonts w:ascii="仿宋" w:eastAsia="仿宋" w:hAnsi="仿宋" w:cs="Times New Roman"/>
                <w:sz w:val="15"/>
                <w:szCs w:val="15"/>
              </w:rPr>
              <w:t>帧率</w:t>
            </w:r>
            <w:r>
              <w:rPr>
                <w:rFonts w:ascii="仿宋" w:eastAsia="仿宋" w:hAnsi="仿宋" w:cs="Times New Roman" w:hint="eastAsia"/>
                <w:sz w:val="15"/>
                <w:szCs w:val="15"/>
              </w:rPr>
              <w:t>/</w:t>
            </w:r>
            <w:r>
              <w:rPr>
                <w:rFonts w:ascii="仿宋" w:eastAsia="仿宋" w:hAnsi="仿宋" w:cs="Times New Roman"/>
                <w:sz w:val="15"/>
                <w:szCs w:val="15"/>
              </w:rPr>
              <w:t>fps</w:t>
            </w:r>
          </w:p>
        </w:tc>
      </w:tr>
      <w:tr w:rsidR="00741402" w14:paraId="483E7D48" w14:textId="77777777">
        <w:trPr>
          <w:jc w:val="center"/>
        </w:trPr>
        <w:tc>
          <w:tcPr>
            <w:tcW w:w="1134" w:type="dxa"/>
          </w:tcPr>
          <w:p w14:paraId="74EB4026" w14:textId="77777777" w:rsidR="00741402" w:rsidRDefault="00C524FD">
            <w:pPr>
              <w:widowControl w:val="0"/>
              <w:overflowPunct w:val="0"/>
              <w:jc w:val="center"/>
              <w:rPr>
                <w:rFonts w:ascii="仿宋" w:eastAsia="仿宋" w:hAnsi="仿宋" w:cs="Times New Roman"/>
                <w:kern w:val="2"/>
                <w:sz w:val="15"/>
                <w:szCs w:val="15"/>
              </w:rPr>
            </w:pPr>
            <w:r>
              <w:rPr>
                <w:rFonts w:ascii="仿宋" w:eastAsia="仿宋" w:hAnsi="仿宋" w:cs="Times New Roman"/>
                <w:sz w:val="15"/>
                <w:szCs w:val="15"/>
              </w:rPr>
              <w:t>PBAS</w:t>
            </w:r>
          </w:p>
        </w:tc>
        <w:tc>
          <w:tcPr>
            <w:tcW w:w="1027" w:type="dxa"/>
          </w:tcPr>
          <w:p w14:paraId="0008E62C" w14:textId="77777777" w:rsidR="00741402" w:rsidRDefault="00C524FD">
            <w:pPr>
              <w:widowControl w:val="0"/>
              <w:overflowPunct w:val="0"/>
              <w:jc w:val="center"/>
              <w:rPr>
                <w:rFonts w:ascii="仿宋" w:eastAsia="仿宋" w:hAnsi="仿宋" w:cs="Times New Roman"/>
                <w:kern w:val="2"/>
                <w:sz w:val="15"/>
                <w:szCs w:val="15"/>
              </w:rPr>
            </w:pPr>
            <w:r>
              <w:rPr>
                <w:rFonts w:ascii="仿宋" w:eastAsia="仿宋" w:hAnsi="仿宋" w:cs="Times New Roman"/>
                <w:sz w:val="15"/>
                <w:szCs w:val="15"/>
              </w:rPr>
              <w:t>88.40</w:t>
            </w:r>
          </w:p>
        </w:tc>
        <w:tc>
          <w:tcPr>
            <w:tcW w:w="958" w:type="dxa"/>
          </w:tcPr>
          <w:p w14:paraId="7072DCE7" w14:textId="77777777" w:rsidR="00741402" w:rsidRDefault="00C524FD">
            <w:pPr>
              <w:widowControl w:val="0"/>
              <w:overflowPunct w:val="0"/>
              <w:jc w:val="center"/>
              <w:rPr>
                <w:rFonts w:ascii="仿宋" w:eastAsia="仿宋" w:hAnsi="仿宋" w:cs="Times New Roman"/>
                <w:kern w:val="2"/>
                <w:sz w:val="15"/>
                <w:szCs w:val="15"/>
              </w:rPr>
            </w:pPr>
            <w:r>
              <w:rPr>
                <w:rFonts w:ascii="仿宋" w:eastAsia="仿宋" w:hAnsi="仿宋" w:cs="Times New Roman"/>
                <w:sz w:val="15"/>
                <w:szCs w:val="15"/>
              </w:rPr>
              <w:t>85.60</w:t>
            </w:r>
          </w:p>
        </w:tc>
        <w:tc>
          <w:tcPr>
            <w:tcW w:w="850" w:type="dxa"/>
          </w:tcPr>
          <w:p w14:paraId="01918F98" w14:textId="77777777" w:rsidR="00741402" w:rsidRDefault="00C524FD">
            <w:pPr>
              <w:widowControl w:val="0"/>
              <w:overflowPunct w:val="0"/>
              <w:jc w:val="center"/>
              <w:rPr>
                <w:rFonts w:ascii="仿宋" w:eastAsia="仿宋" w:hAnsi="仿宋" w:cs="Times New Roman"/>
                <w:kern w:val="2"/>
                <w:sz w:val="15"/>
                <w:szCs w:val="15"/>
              </w:rPr>
            </w:pPr>
            <w:r>
              <w:rPr>
                <w:rFonts w:ascii="仿宋" w:eastAsia="仿宋" w:hAnsi="仿宋" w:cs="Times New Roman"/>
                <w:sz w:val="15"/>
                <w:szCs w:val="15"/>
              </w:rPr>
              <w:t>27.4</w:t>
            </w:r>
          </w:p>
        </w:tc>
      </w:tr>
      <w:tr w:rsidR="00741402" w14:paraId="2464865C" w14:textId="77777777">
        <w:trPr>
          <w:jc w:val="center"/>
        </w:trPr>
        <w:tc>
          <w:tcPr>
            <w:tcW w:w="1134" w:type="dxa"/>
            <w:tcBorders>
              <w:bottom w:val="single" w:sz="4" w:space="0" w:color="auto"/>
            </w:tcBorders>
          </w:tcPr>
          <w:p w14:paraId="2058FC71" w14:textId="77777777" w:rsidR="00741402" w:rsidRDefault="00C524FD">
            <w:pPr>
              <w:widowControl w:val="0"/>
              <w:overflowPunct w:val="0"/>
              <w:jc w:val="center"/>
              <w:rPr>
                <w:rFonts w:ascii="仿宋" w:eastAsia="仿宋" w:hAnsi="仿宋" w:cs="Times New Roman"/>
                <w:kern w:val="2"/>
                <w:sz w:val="15"/>
                <w:szCs w:val="15"/>
              </w:rPr>
            </w:pPr>
            <w:r>
              <w:rPr>
                <w:rFonts w:ascii="仿宋" w:eastAsia="仿宋" w:hAnsi="仿宋" w:cs="Times New Roman"/>
                <w:sz w:val="15"/>
                <w:szCs w:val="15"/>
              </w:rPr>
              <w:t>Our Method</w:t>
            </w:r>
          </w:p>
        </w:tc>
        <w:tc>
          <w:tcPr>
            <w:tcW w:w="1027" w:type="dxa"/>
            <w:tcBorders>
              <w:bottom w:val="single" w:sz="4" w:space="0" w:color="auto"/>
            </w:tcBorders>
          </w:tcPr>
          <w:p w14:paraId="10D92C5B" w14:textId="77777777" w:rsidR="00741402" w:rsidRDefault="00C524FD">
            <w:pPr>
              <w:widowControl w:val="0"/>
              <w:overflowPunct w:val="0"/>
              <w:jc w:val="center"/>
              <w:rPr>
                <w:rFonts w:ascii="仿宋" w:eastAsia="仿宋" w:hAnsi="仿宋" w:cs="Times New Roman"/>
                <w:kern w:val="2"/>
                <w:sz w:val="15"/>
                <w:szCs w:val="15"/>
              </w:rPr>
            </w:pPr>
            <w:r>
              <w:rPr>
                <w:rFonts w:ascii="仿宋" w:eastAsia="仿宋" w:hAnsi="仿宋" w:cs="Times New Roman"/>
                <w:sz w:val="15"/>
                <w:szCs w:val="15"/>
              </w:rPr>
              <w:t>92.90</w:t>
            </w:r>
          </w:p>
        </w:tc>
        <w:tc>
          <w:tcPr>
            <w:tcW w:w="958" w:type="dxa"/>
            <w:tcBorders>
              <w:bottom w:val="single" w:sz="4" w:space="0" w:color="auto"/>
            </w:tcBorders>
          </w:tcPr>
          <w:p w14:paraId="76876676" w14:textId="77777777" w:rsidR="00741402" w:rsidRDefault="00C524FD">
            <w:pPr>
              <w:widowControl w:val="0"/>
              <w:overflowPunct w:val="0"/>
              <w:jc w:val="center"/>
              <w:rPr>
                <w:rFonts w:ascii="仿宋" w:eastAsia="仿宋" w:hAnsi="仿宋" w:cs="Times New Roman"/>
                <w:kern w:val="2"/>
                <w:sz w:val="15"/>
                <w:szCs w:val="15"/>
              </w:rPr>
            </w:pPr>
            <w:r>
              <w:rPr>
                <w:rFonts w:ascii="仿宋" w:eastAsia="仿宋" w:hAnsi="仿宋" w:cs="Times New Roman"/>
                <w:sz w:val="15"/>
                <w:szCs w:val="15"/>
              </w:rPr>
              <w:t>92.70</w:t>
            </w:r>
          </w:p>
        </w:tc>
        <w:tc>
          <w:tcPr>
            <w:tcW w:w="850" w:type="dxa"/>
            <w:tcBorders>
              <w:bottom w:val="single" w:sz="4" w:space="0" w:color="auto"/>
            </w:tcBorders>
          </w:tcPr>
          <w:p w14:paraId="4372C10A" w14:textId="77777777" w:rsidR="00741402" w:rsidRDefault="00C524FD">
            <w:pPr>
              <w:widowControl w:val="0"/>
              <w:overflowPunct w:val="0"/>
              <w:jc w:val="center"/>
              <w:rPr>
                <w:rFonts w:ascii="仿宋" w:eastAsia="仿宋" w:hAnsi="仿宋" w:cs="Times New Roman"/>
                <w:kern w:val="2"/>
                <w:sz w:val="15"/>
                <w:szCs w:val="15"/>
              </w:rPr>
            </w:pPr>
            <w:r>
              <w:rPr>
                <w:rFonts w:ascii="仿宋" w:eastAsia="仿宋" w:hAnsi="仿宋" w:cs="Times New Roman"/>
                <w:sz w:val="15"/>
                <w:szCs w:val="15"/>
              </w:rPr>
              <w:t>23.2</w:t>
            </w:r>
          </w:p>
        </w:tc>
      </w:tr>
    </w:tbl>
    <w:p w14:paraId="3F833636" w14:textId="77777777" w:rsidR="00741402" w:rsidRDefault="00741402">
      <w:pPr>
        <w:pStyle w:val="BodyText"/>
        <w:spacing w:after="0"/>
        <w:jc w:val="center"/>
        <w:rPr>
          <w:rFonts w:hAnsi="SimSun"/>
          <w:sz w:val="18"/>
          <w:szCs w:val="21"/>
        </w:rPr>
      </w:pPr>
    </w:p>
    <w:p w14:paraId="27C397B3" w14:textId="77777777" w:rsidR="00741402" w:rsidRDefault="00741402">
      <w:pPr>
        <w:pStyle w:val="BodyText"/>
        <w:spacing w:after="0"/>
        <w:jc w:val="center"/>
        <w:rPr>
          <w:rFonts w:hAnsi="SimSun"/>
          <w:sz w:val="18"/>
          <w:szCs w:val="21"/>
        </w:rPr>
      </w:pPr>
    </w:p>
    <w:p w14:paraId="159F7EF4" w14:textId="77777777" w:rsidR="00741402" w:rsidRDefault="00C524FD">
      <w:r>
        <w:rPr>
          <w:noProof/>
        </w:rPr>
        <w:drawing>
          <wp:inline distT="0" distB="0" distL="0" distR="0" wp14:anchorId="11104EDD" wp14:editId="39AE3566">
            <wp:extent cx="2412365" cy="1400810"/>
            <wp:effectExtent l="19050" t="0" r="6985" b="0"/>
            <wp:docPr id="26" name="图片 26" descr="C:\Users\Administrator\Desktop\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Users\Administrator\Desktop\图片2.png"/>
                    <pic:cNvPicPr>
                      <a:picLocks noChangeAspect="1" noChangeArrowheads="1"/>
                    </pic:cNvPicPr>
                  </pic:nvPicPr>
                  <pic:blipFill>
                    <a:blip r:embed="rId18"/>
                    <a:srcRect/>
                    <a:stretch>
                      <a:fillRect/>
                    </a:stretch>
                  </pic:blipFill>
                  <pic:spPr>
                    <a:xfrm>
                      <a:off x="0" y="0"/>
                      <a:ext cx="2412365" cy="1401402"/>
                    </a:xfrm>
                    <a:prstGeom prst="rect">
                      <a:avLst/>
                    </a:prstGeom>
                    <a:noFill/>
                    <a:ln w="9525">
                      <a:noFill/>
                      <a:miter lim="800000"/>
                      <a:headEnd/>
                      <a:tailEnd/>
                    </a:ln>
                  </pic:spPr>
                </pic:pic>
              </a:graphicData>
            </a:graphic>
          </wp:inline>
        </w:drawing>
      </w:r>
    </w:p>
    <w:p w14:paraId="22D610B6" w14:textId="77777777" w:rsidR="00741402" w:rsidRDefault="00C524FD">
      <w:pPr>
        <w:pStyle w:val="BodyText"/>
        <w:spacing w:after="0"/>
        <w:jc w:val="center"/>
        <w:rPr>
          <w:rFonts w:ascii="SimSun" w:hAnsi="SimSun"/>
          <w:sz w:val="15"/>
          <w:szCs w:val="15"/>
        </w:rPr>
      </w:pPr>
      <w:commentRangeStart w:id="8"/>
      <w:r>
        <w:rPr>
          <w:rFonts w:ascii="SimSun" w:hAnsi="SimSun" w:hint="eastAsia"/>
          <w:sz w:val="15"/>
          <w:szCs w:val="15"/>
        </w:rPr>
        <w:t>图1  示例图1</w:t>
      </w:r>
      <w:commentRangeEnd w:id="8"/>
      <w:r>
        <w:rPr>
          <w:rStyle w:val="CommentReference"/>
        </w:rPr>
        <w:commentReference w:id="8"/>
      </w:r>
    </w:p>
    <w:p w14:paraId="094BE731" w14:textId="77777777" w:rsidR="00741402" w:rsidRDefault="00C524FD">
      <w:pPr>
        <w:pStyle w:val="BodyText"/>
        <w:spacing w:after="0"/>
        <w:ind w:firstLineChars="550" w:firstLine="990"/>
        <w:rPr>
          <w:sz w:val="15"/>
          <w:szCs w:val="15"/>
        </w:rPr>
      </w:pPr>
      <w:r>
        <w:rPr>
          <w:rFonts w:ascii="SimSun" w:hAnsi="SimSun" w:hint="eastAsia"/>
          <w:sz w:val="18"/>
          <w:szCs w:val="18"/>
        </w:rPr>
        <w:t xml:space="preserve">Fig.1 </w:t>
      </w:r>
      <w:r>
        <w:rPr>
          <w:rFonts w:hint="eastAsia"/>
          <w:sz w:val="15"/>
          <w:szCs w:val="15"/>
        </w:rPr>
        <w:t>Example diagram</w:t>
      </w:r>
      <w:r w:rsidR="00831942">
        <w:rPr>
          <w:rFonts w:hint="eastAsia"/>
          <w:sz w:val="15"/>
          <w:szCs w:val="15"/>
        </w:rPr>
        <w:t xml:space="preserve"> 1</w:t>
      </w:r>
    </w:p>
    <w:p w14:paraId="3FF10ACF" w14:textId="77777777" w:rsidR="00741402" w:rsidRDefault="00741402">
      <w:pPr>
        <w:rPr>
          <w:rFonts w:ascii="Times New Roman" w:eastAsia="SimSun" w:hAnsi="Times New Roman" w:cs="Times New Roman"/>
          <w:kern w:val="2"/>
          <w:sz w:val="15"/>
          <w:szCs w:val="15"/>
        </w:rPr>
      </w:pPr>
    </w:p>
    <w:p w14:paraId="1D387008" w14:textId="77777777" w:rsidR="00741402" w:rsidRDefault="00C524FD">
      <w:pPr>
        <w:ind w:firstLineChars="200" w:firstLine="440"/>
        <w:rPr>
          <w:rFonts w:ascii="SimSun" w:hAnsi="SimSun"/>
          <w:sz w:val="18"/>
          <w:szCs w:val="18"/>
        </w:rPr>
      </w:pPr>
      <w:r>
        <w:rPr>
          <w:noProof/>
        </w:rPr>
        <w:drawing>
          <wp:inline distT="0" distB="0" distL="0" distR="0" wp14:anchorId="6B435DF9" wp14:editId="12790415">
            <wp:extent cx="990600" cy="847725"/>
            <wp:effectExtent l="19050" t="0" r="0" b="0"/>
            <wp:docPr id="28" name="图片 28" descr="C:\Users\ADMINI~1\AppData\Local\Temp\ksohtml\wps2960.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ADMINI~1\AppData\Local\Temp\ksohtml\wps2960.tmp.jpg"/>
                    <pic:cNvPicPr>
                      <a:picLocks noChangeAspect="1" noChangeArrowheads="1"/>
                    </pic:cNvPicPr>
                  </pic:nvPicPr>
                  <pic:blipFill>
                    <a:blip r:embed="rId19"/>
                    <a:srcRect/>
                    <a:stretch>
                      <a:fillRect/>
                    </a:stretch>
                  </pic:blipFill>
                  <pic:spPr>
                    <a:xfrm>
                      <a:off x="0" y="0"/>
                      <a:ext cx="990600" cy="847725"/>
                    </a:xfrm>
                    <a:prstGeom prst="rect">
                      <a:avLst/>
                    </a:prstGeom>
                    <a:noFill/>
                    <a:ln w="9525">
                      <a:noFill/>
                      <a:miter lim="800000"/>
                      <a:headEnd/>
                      <a:tailEnd/>
                    </a:ln>
                  </pic:spPr>
                </pic:pic>
              </a:graphicData>
            </a:graphic>
          </wp:inline>
        </w:drawing>
      </w:r>
      <w:r>
        <w:rPr>
          <w:noProof/>
        </w:rPr>
        <w:drawing>
          <wp:inline distT="0" distB="0" distL="0" distR="0" wp14:anchorId="479E5F63" wp14:editId="21BE36ED">
            <wp:extent cx="981075" cy="838200"/>
            <wp:effectExtent l="19050" t="0" r="9525" b="0"/>
            <wp:docPr id="29" name="图片 29" descr="C:\Users\ADMINI~1\AppData\Local\Temp\ksohtml\wps2970.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C:\Users\ADMINI~1\AppData\Local\Temp\ksohtml\wps2970.tmp.jpg"/>
                    <pic:cNvPicPr>
                      <a:picLocks noChangeAspect="1" noChangeArrowheads="1"/>
                    </pic:cNvPicPr>
                  </pic:nvPicPr>
                  <pic:blipFill>
                    <a:blip r:embed="rId20"/>
                    <a:srcRect/>
                    <a:stretch>
                      <a:fillRect/>
                    </a:stretch>
                  </pic:blipFill>
                  <pic:spPr>
                    <a:xfrm>
                      <a:off x="0" y="0"/>
                      <a:ext cx="981075" cy="838200"/>
                    </a:xfrm>
                    <a:prstGeom prst="rect">
                      <a:avLst/>
                    </a:prstGeom>
                    <a:noFill/>
                    <a:ln w="9525">
                      <a:noFill/>
                      <a:miter lim="800000"/>
                      <a:headEnd/>
                      <a:tailEnd/>
                    </a:ln>
                  </pic:spPr>
                </pic:pic>
              </a:graphicData>
            </a:graphic>
          </wp:inline>
        </w:drawing>
      </w:r>
    </w:p>
    <w:p w14:paraId="192EABAA" w14:textId="77777777" w:rsidR="00741402" w:rsidRDefault="00C524FD">
      <w:pPr>
        <w:ind w:firstLineChars="600" w:firstLine="900"/>
        <w:rPr>
          <w:rFonts w:ascii="Times New Roman" w:eastAsiaTheme="minorEastAsia" w:hAnsi="Times New Roman" w:cs="Times New Roman"/>
          <w:sz w:val="15"/>
          <w:szCs w:val="15"/>
        </w:rPr>
      </w:pPr>
      <w:r>
        <w:rPr>
          <w:rFonts w:ascii="Times New Roman" w:eastAsiaTheme="minorEastAsia" w:hAnsi="Times New Roman" w:cs="Times New Roman"/>
          <w:sz w:val="15"/>
          <w:szCs w:val="15"/>
        </w:rPr>
        <w:t>(a)</w:t>
      </w:r>
      <w:r>
        <w:rPr>
          <w:rFonts w:ascii="Times New Roman" w:eastAsiaTheme="minorEastAsia" w:hAnsiTheme="minorEastAsia" w:cs="Times New Roman"/>
          <w:sz w:val="15"/>
          <w:szCs w:val="15"/>
        </w:rPr>
        <w:t>图像</w:t>
      </w:r>
      <w:r>
        <w:rPr>
          <w:rFonts w:ascii="Times New Roman" w:eastAsiaTheme="minorEastAsia" w:hAnsi="Times New Roman" w:cs="Times New Roman"/>
          <w:sz w:val="15"/>
          <w:szCs w:val="15"/>
        </w:rPr>
        <w:t xml:space="preserve">1        </w:t>
      </w:r>
      <w:r w:rsidR="00951CF0">
        <w:rPr>
          <w:rFonts w:ascii="Times New Roman" w:eastAsiaTheme="minorEastAsia" w:hAnsi="Times New Roman" w:cs="Times New Roman" w:hint="eastAsia"/>
          <w:sz w:val="15"/>
          <w:szCs w:val="15"/>
        </w:rPr>
        <w:t xml:space="preserve">                </w:t>
      </w:r>
      <w:r>
        <w:rPr>
          <w:rFonts w:ascii="Times New Roman" w:eastAsiaTheme="minorEastAsia" w:hAnsi="Times New Roman" w:cs="Times New Roman"/>
          <w:sz w:val="15"/>
          <w:szCs w:val="15"/>
        </w:rPr>
        <w:t xml:space="preserve"> (b)</w:t>
      </w:r>
      <w:r>
        <w:rPr>
          <w:rFonts w:ascii="Times New Roman" w:eastAsiaTheme="minorEastAsia" w:hAnsiTheme="minorEastAsia" w:cs="Times New Roman"/>
          <w:sz w:val="15"/>
          <w:szCs w:val="15"/>
        </w:rPr>
        <w:t>图像</w:t>
      </w:r>
      <w:r>
        <w:rPr>
          <w:rFonts w:ascii="Times New Roman" w:eastAsiaTheme="minorEastAsia" w:hAnsi="Times New Roman" w:cs="Times New Roman"/>
          <w:sz w:val="15"/>
          <w:szCs w:val="15"/>
        </w:rPr>
        <w:t xml:space="preserve">2 </w:t>
      </w:r>
    </w:p>
    <w:p w14:paraId="2E7C5A8C" w14:textId="77777777" w:rsidR="00741402" w:rsidRDefault="00C524FD">
      <w:pPr>
        <w:ind w:firstLine="360"/>
        <w:rPr>
          <w:rFonts w:ascii="SimSun" w:hAnsi="SimSun"/>
          <w:sz w:val="18"/>
          <w:szCs w:val="18"/>
        </w:rPr>
      </w:pPr>
      <w:r>
        <w:rPr>
          <w:noProof/>
        </w:rPr>
        <w:drawing>
          <wp:inline distT="0" distB="0" distL="0" distR="0" wp14:anchorId="194DF366" wp14:editId="5E7F469A">
            <wp:extent cx="1009650" cy="847725"/>
            <wp:effectExtent l="19050" t="0" r="0" b="0"/>
            <wp:docPr id="30" name="图片 30" descr="C:\Users\ADMINI~1\AppData\Local\Temp\ksohtml\wps2971.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C:\Users\ADMINI~1\AppData\Local\Temp\ksohtml\wps2971.tmp.jpg"/>
                    <pic:cNvPicPr>
                      <a:picLocks noChangeAspect="1" noChangeArrowheads="1"/>
                    </pic:cNvPicPr>
                  </pic:nvPicPr>
                  <pic:blipFill>
                    <a:blip r:embed="rId21"/>
                    <a:srcRect/>
                    <a:stretch>
                      <a:fillRect/>
                    </a:stretch>
                  </pic:blipFill>
                  <pic:spPr>
                    <a:xfrm>
                      <a:off x="0" y="0"/>
                      <a:ext cx="1009650" cy="847725"/>
                    </a:xfrm>
                    <a:prstGeom prst="rect">
                      <a:avLst/>
                    </a:prstGeom>
                    <a:noFill/>
                    <a:ln w="9525">
                      <a:noFill/>
                      <a:miter lim="800000"/>
                      <a:headEnd/>
                      <a:tailEnd/>
                    </a:ln>
                  </pic:spPr>
                </pic:pic>
              </a:graphicData>
            </a:graphic>
          </wp:inline>
        </w:drawing>
      </w:r>
      <w:r>
        <w:rPr>
          <w:noProof/>
        </w:rPr>
        <w:drawing>
          <wp:inline distT="0" distB="0" distL="0" distR="0" wp14:anchorId="53C464C6" wp14:editId="305AF02C">
            <wp:extent cx="1009650" cy="838200"/>
            <wp:effectExtent l="19050" t="0" r="0" b="0"/>
            <wp:docPr id="31" name="图片 31" descr="C:\Users\ADMINI~1\AppData\Local\Temp\ksohtml\wps2972.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C:\Users\ADMINI~1\AppData\Local\Temp\ksohtml\wps2972.tmp.jpg"/>
                    <pic:cNvPicPr>
                      <a:picLocks noChangeAspect="1" noChangeArrowheads="1"/>
                    </pic:cNvPicPr>
                  </pic:nvPicPr>
                  <pic:blipFill>
                    <a:blip r:embed="rId22"/>
                    <a:srcRect/>
                    <a:stretch>
                      <a:fillRect/>
                    </a:stretch>
                  </pic:blipFill>
                  <pic:spPr>
                    <a:xfrm>
                      <a:off x="0" y="0"/>
                      <a:ext cx="1009650" cy="838200"/>
                    </a:xfrm>
                    <a:prstGeom prst="rect">
                      <a:avLst/>
                    </a:prstGeom>
                    <a:noFill/>
                    <a:ln w="9525">
                      <a:noFill/>
                      <a:miter lim="800000"/>
                      <a:headEnd/>
                      <a:tailEnd/>
                    </a:ln>
                  </pic:spPr>
                </pic:pic>
              </a:graphicData>
            </a:graphic>
          </wp:inline>
        </w:drawing>
      </w:r>
    </w:p>
    <w:p w14:paraId="73AA72C4" w14:textId="77777777" w:rsidR="00741402" w:rsidRDefault="00C524FD">
      <w:pPr>
        <w:spacing w:after="0"/>
        <w:ind w:firstLineChars="600" w:firstLine="900"/>
        <w:rPr>
          <w:rFonts w:asciiTheme="minorEastAsia" w:eastAsiaTheme="minorEastAsia" w:hAnsiTheme="minorEastAsia" w:cs="Times New Roman"/>
          <w:sz w:val="15"/>
          <w:szCs w:val="15"/>
        </w:rPr>
      </w:pPr>
      <w:r>
        <w:rPr>
          <w:rFonts w:asciiTheme="minorEastAsia" w:eastAsiaTheme="minorEastAsia" w:hAnsiTheme="minorEastAsia" w:cs="Times New Roman"/>
          <w:sz w:val="15"/>
          <w:szCs w:val="15"/>
        </w:rPr>
        <w:t>(c)</w:t>
      </w:r>
      <w:r>
        <w:rPr>
          <w:rFonts w:asciiTheme="minorEastAsia" w:eastAsiaTheme="minorEastAsia" w:hAnsiTheme="minorEastAsia" w:cs="Times New Roman" w:hint="eastAsia"/>
          <w:sz w:val="15"/>
          <w:szCs w:val="15"/>
        </w:rPr>
        <w:t>图像3</w:t>
      </w:r>
      <w:r w:rsidR="00951CF0">
        <w:rPr>
          <w:rFonts w:asciiTheme="minorEastAsia" w:eastAsiaTheme="minorEastAsia" w:hAnsiTheme="minorEastAsia" w:cs="Times New Roman" w:hint="eastAsia"/>
          <w:sz w:val="15"/>
          <w:szCs w:val="15"/>
        </w:rPr>
        <w:t xml:space="preserve">           </w:t>
      </w:r>
      <w:r>
        <w:rPr>
          <w:rFonts w:asciiTheme="minorEastAsia" w:eastAsiaTheme="minorEastAsia" w:hAnsiTheme="minorEastAsia" w:cs="Times New Roman"/>
          <w:sz w:val="15"/>
          <w:szCs w:val="15"/>
        </w:rPr>
        <w:t>(d)</w:t>
      </w:r>
      <w:r>
        <w:rPr>
          <w:rFonts w:asciiTheme="minorEastAsia" w:eastAsiaTheme="minorEastAsia" w:hAnsiTheme="minorEastAsia" w:cs="Times New Roman" w:hint="eastAsia"/>
          <w:sz w:val="15"/>
          <w:szCs w:val="15"/>
        </w:rPr>
        <w:t>图像4</w:t>
      </w:r>
    </w:p>
    <w:p w14:paraId="6D01B519" w14:textId="77777777" w:rsidR="00741402" w:rsidRDefault="00C524FD" w:rsidP="00951CF0">
      <w:pPr>
        <w:pStyle w:val="BodyText"/>
        <w:spacing w:after="0" w:line="240" w:lineRule="atLeast"/>
        <w:jc w:val="center"/>
        <w:rPr>
          <w:rFonts w:ascii="SimSun" w:hAnsi="SimSun"/>
          <w:color w:val="FF0000"/>
          <w:sz w:val="18"/>
          <w:szCs w:val="18"/>
        </w:rPr>
      </w:pPr>
      <w:r>
        <w:rPr>
          <w:rFonts w:ascii="SimSun" w:hAnsi="SimSun" w:hint="eastAsia"/>
          <w:sz w:val="15"/>
          <w:szCs w:val="15"/>
        </w:rPr>
        <w:t>图2  示例图2</w:t>
      </w:r>
    </w:p>
    <w:p w14:paraId="758D6F7F" w14:textId="77777777" w:rsidR="00741402" w:rsidRDefault="00C524FD" w:rsidP="00951CF0">
      <w:pPr>
        <w:pStyle w:val="BodyText"/>
        <w:spacing w:after="0" w:line="240" w:lineRule="atLeast"/>
        <w:jc w:val="center"/>
        <w:rPr>
          <w:sz w:val="15"/>
          <w:szCs w:val="15"/>
        </w:rPr>
      </w:pPr>
      <w:r>
        <w:rPr>
          <w:rFonts w:ascii="SimSun" w:hAnsi="SimSun" w:hint="eastAsia"/>
          <w:sz w:val="18"/>
          <w:szCs w:val="18"/>
        </w:rPr>
        <w:t>Fig.</w:t>
      </w:r>
      <w:r w:rsidR="00831942">
        <w:rPr>
          <w:rFonts w:ascii="SimSun" w:hAnsi="SimSun" w:hint="eastAsia"/>
          <w:sz w:val="18"/>
          <w:szCs w:val="18"/>
        </w:rPr>
        <w:t>2</w:t>
      </w:r>
      <w:r>
        <w:rPr>
          <w:rFonts w:hint="eastAsia"/>
          <w:sz w:val="15"/>
          <w:szCs w:val="15"/>
        </w:rPr>
        <w:t xml:space="preserve"> Example diagram</w:t>
      </w:r>
      <w:r w:rsidR="00831942">
        <w:rPr>
          <w:rFonts w:hint="eastAsia"/>
          <w:sz w:val="15"/>
          <w:szCs w:val="15"/>
        </w:rPr>
        <w:t xml:space="preserve"> 2</w:t>
      </w:r>
    </w:p>
    <w:p w14:paraId="4DFB5F3C" w14:textId="77777777" w:rsidR="00741402" w:rsidRDefault="00741402">
      <w:pPr>
        <w:pStyle w:val="BodyText"/>
        <w:spacing w:after="0"/>
        <w:ind w:firstLineChars="550" w:firstLine="990"/>
        <w:rPr>
          <w:rFonts w:ascii="SimSun" w:hAnsi="SimSun"/>
          <w:sz w:val="18"/>
          <w:szCs w:val="18"/>
        </w:rPr>
      </w:pPr>
    </w:p>
    <w:p w14:paraId="3F8163A1" w14:textId="77777777" w:rsidR="00741402" w:rsidRDefault="00C524FD">
      <w:pPr>
        <w:pStyle w:val="BodyText"/>
        <w:ind w:firstLineChars="200" w:firstLine="360"/>
        <w:rPr>
          <w:rFonts w:ascii="SimSun" w:hAnsi="SimSun"/>
          <w:color w:val="FF0000"/>
          <w:sz w:val="18"/>
          <w:szCs w:val="18"/>
        </w:rPr>
      </w:pPr>
      <w:r>
        <w:rPr>
          <w:rFonts w:ascii="SimSun" w:hAnsi="SimSun" w:hint="eastAsia"/>
          <w:color w:val="FF0000"/>
          <w:sz w:val="18"/>
          <w:szCs w:val="18"/>
        </w:rPr>
        <w:t>图形的具体制作要求请参加网站首页的图形规范。</w:t>
      </w:r>
    </w:p>
    <w:p w14:paraId="61D7E15E" w14:textId="77777777" w:rsidR="00741402" w:rsidRDefault="00741402">
      <w:pPr>
        <w:pStyle w:val="BodyText"/>
        <w:ind w:firstLineChars="450" w:firstLine="810"/>
        <w:rPr>
          <w:rFonts w:ascii="SimSun" w:hAnsi="SimSun"/>
          <w:color w:val="FF0000"/>
          <w:sz w:val="18"/>
          <w:szCs w:val="18"/>
        </w:rPr>
      </w:pPr>
    </w:p>
    <w:p w14:paraId="31EDB0BC" w14:textId="77777777" w:rsidR="00741402" w:rsidRDefault="00C524FD">
      <w:pPr>
        <w:pStyle w:val="Textof"/>
        <w:spacing w:line="240" w:lineRule="auto"/>
        <w:ind w:left="0" w:firstLineChars="0" w:firstLine="0"/>
        <w:rPr>
          <w:sz w:val="18"/>
          <w:szCs w:val="18"/>
        </w:rPr>
      </w:pPr>
      <w:r>
        <w:rPr>
          <w:rFonts w:ascii="SimHei" w:eastAsia="SimHei" w:hAnsi="SimSun" w:hint="eastAsia"/>
          <w:b/>
          <w:kern w:val="2"/>
          <w:sz w:val="18"/>
          <w:szCs w:val="18"/>
        </w:rPr>
        <w:t>结束语</w:t>
      </w:r>
      <w:r>
        <w:rPr>
          <w:rFonts w:hint="eastAsia"/>
          <w:color w:val="FF0000"/>
          <w:sz w:val="18"/>
          <w:szCs w:val="18"/>
        </w:rPr>
        <w:t>（该部分除了对本文所做工作进行总结外，还应着重指出存在的问题以及未来的研究方向</w:t>
      </w:r>
      <w:r>
        <w:rPr>
          <w:rFonts w:hint="eastAsia"/>
          <w:sz w:val="18"/>
          <w:szCs w:val="18"/>
        </w:rPr>
        <w:t>）</w:t>
      </w:r>
    </w:p>
    <w:p w14:paraId="06A1F11F" w14:textId="77777777" w:rsidR="00741402" w:rsidRDefault="00741402">
      <w:pPr>
        <w:pStyle w:val="Textof"/>
        <w:ind w:left="0" w:firstLineChars="0" w:firstLine="0"/>
        <w:rPr>
          <w:sz w:val="18"/>
          <w:szCs w:val="18"/>
        </w:rPr>
      </w:pPr>
    </w:p>
    <w:p w14:paraId="0DABD70E" w14:textId="77777777" w:rsidR="00741402" w:rsidRDefault="00741402">
      <w:pPr>
        <w:pStyle w:val="Textof"/>
        <w:ind w:left="0" w:firstLineChars="0" w:firstLine="0"/>
        <w:rPr>
          <w:sz w:val="18"/>
          <w:szCs w:val="18"/>
        </w:rPr>
      </w:pPr>
    </w:p>
    <w:p w14:paraId="1465EEAF" w14:textId="77777777" w:rsidR="00741402" w:rsidRDefault="00C524FD">
      <w:pPr>
        <w:pStyle w:val="Textof"/>
        <w:spacing w:line="240" w:lineRule="auto"/>
        <w:ind w:left="0" w:firstLineChars="0" w:firstLine="0"/>
        <w:rPr>
          <w:b/>
          <w:color w:val="FF0000"/>
          <w:sz w:val="18"/>
          <w:szCs w:val="18"/>
        </w:rPr>
      </w:pPr>
      <w:r>
        <w:rPr>
          <w:rFonts w:hint="eastAsia"/>
          <w:b/>
          <w:sz w:val="18"/>
          <w:szCs w:val="18"/>
        </w:rPr>
        <w:t>致</w:t>
      </w:r>
      <w:r>
        <w:rPr>
          <w:rFonts w:hint="eastAsia"/>
          <w:b/>
          <w:sz w:val="18"/>
          <w:szCs w:val="18"/>
        </w:rPr>
        <w:t xml:space="preserve">   </w:t>
      </w:r>
      <w:r>
        <w:rPr>
          <w:rFonts w:hint="eastAsia"/>
          <w:b/>
          <w:sz w:val="18"/>
          <w:szCs w:val="18"/>
        </w:rPr>
        <w:t>谢</w:t>
      </w:r>
      <w:r>
        <w:rPr>
          <w:rFonts w:hint="eastAsia"/>
          <w:b/>
          <w:sz w:val="18"/>
          <w:szCs w:val="18"/>
        </w:rPr>
        <w:t xml:space="preserve"> </w:t>
      </w:r>
      <w:r>
        <w:rPr>
          <w:rFonts w:hint="eastAsia"/>
          <w:color w:val="FF0000"/>
          <w:sz w:val="18"/>
          <w:szCs w:val="18"/>
        </w:rPr>
        <w:t>（不要求每篇文章都有，若需要特别指出对文章有贡献的学者，可在此部分中说明）</w:t>
      </w:r>
    </w:p>
    <w:p w14:paraId="258264B3" w14:textId="77777777" w:rsidR="00741402" w:rsidRDefault="00741402">
      <w:pPr>
        <w:pStyle w:val="BodyText"/>
      </w:pPr>
    </w:p>
    <w:p w14:paraId="165DF88D" w14:textId="77777777" w:rsidR="00741402" w:rsidRDefault="00C524FD">
      <w:pPr>
        <w:pStyle w:val="Textof"/>
        <w:ind w:leftChars="34" w:left="333" w:firstLineChars="0"/>
        <w:jc w:val="center"/>
        <w:rPr>
          <w:rFonts w:eastAsiaTheme="minorEastAsia" w:hAnsiTheme="minorEastAsia"/>
          <w:b/>
          <w:sz w:val="18"/>
          <w:szCs w:val="18"/>
        </w:rPr>
      </w:pPr>
      <w:commentRangeStart w:id="9"/>
      <w:r>
        <w:rPr>
          <w:rFonts w:eastAsiaTheme="minorEastAsia" w:hAnsiTheme="minorEastAsia" w:hint="eastAsia"/>
          <w:b/>
          <w:sz w:val="18"/>
          <w:szCs w:val="18"/>
        </w:rPr>
        <w:t>参考文献</w:t>
      </w:r>
      <w:commentRangeEnd w:id="9"/>
      <w:r>
        <w:rPr>
          <w:rStyle w:val="CommentReference"/>
          <w:kern w:val="2"/>
        </w:rPr>
        <w:commentReference w:id="9"/>
      </w:r>
    </w:p>
    <w:p w14:paraId="2E1504AD" w14:textId="77777777" w:rsidR="00741402" w:rsidRDefault="00741402">
      <w:pPr>
        <w:pStyle w:val="Textof"/>
        <w:ind w:leftChars="34" w:left="333" w:firstLineChars="0"/>
        <w:jc w:val="center"/>
        <w:rPr>
          <w:color w:val="FF0000"/>
        </w:rPr>
      </w:pPr>
    </w:p>
    <w:p w14:paraId="77613750"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hint="eastAsia"/>
          <w:sz w:val="18"/>
          <w:szCs w:val="18"/>
        </w:rPr>
        <w:lastRenderedPageBreak/>
        <w:t>[1]</w:t>
      </w:r>
      <w:r>
        <w:rPr>
          <w:rFonts w:asciiTheme="minorEastAsia" w:eastAsiaTheme="minorEastAsia" w:hAnsiTheme="minorEastAsia"/>
          <w:sz w:val="18"/>
          <w:szCs w:val="18"/>
        </w:rPr>
        <w:t>著者.题目［J</w:t>
      </w:r>
      <w:r>
        <w:rPr>
          <w:rFonts w:asciiTheme="minorEastAsia" w:eastAsiaTheme="minorEastAsia" w:hAnsiTheme="minorEastAsia" w:hint="eastAsia"/>
          <w:sz w:val="18"/>
          <w:szCs w:val="18"/>
        </w:rPr>
        <w:t>］.</w:t>
      </w:r>
      <w:r>
        <w:rPr>
          <w:rFonts w:asciiTheme="minorEastAsia" w:eastAsiaTheme="minorEastAsia" w:hAnsiTheme="minorEastAsia"/>
          <w:sz w:val="18"/>
          <w:szCs w:val="18"/>
        </w:rPr>
        <w:t>刊名</w:t>
      </w:r>
      <w:r>
        <w:rPr>
          <w:rFonts w:asciiTheme="minorEastAsia" w:eastAsiaTheme="minorEastAsia" w:hAnsiTheme="minorEastAsia" w:hint="eastAsia"/>
          <w:sz w:val="18"/>
          <w:szCs w:val="18"/>
        </w:rPr>
        <w:t>，</w:t>
      </w:r>
      <w:r>
        <w:rPr>
          <w:rFonts w:asciiTheme="minorEastAsia" w:eastAsiaTheme="minorEastAsia" w:hAnsiTheme="minorEastAsia"/>
          <w:sz w:val="18"/>
          <w:szCs w:val="18"/>
        </w:rPr>
        <w:t>出版年</w:t>
      </w:r>
      <w:r>
        <w:rPr>
          <w:rFonts w:asciiTheme="minorEastAsia" w:eastAsiaTheme="minorEastAsia" w:hAnsiTheme="minorEastAsia" w:hint="eastAsia"/>
          <w:sz w:val="18"/>
          <w:szCs w:val="18"/>
        </w:rPr>
        <w:t>，</w:t>
      </w:r>
      <w:r>
        <w:rPr>
          <w:rFonts w:asciiTheme="minorEastAsia" w:eastAsiaTheme="minorEastAsia" w:hAnsiTheme="minorEastAsia"/>
          <w:sz w:val="18"/>
          <w:szCs w:val="18"/>
        </w:rPr>
        <w:t>卷号(期号)</w:t>
      </w:r>
      <w:r>
        <w:rPr>
          <w:rFonts w:asciiTheme="minorEastAsia" w:eastAsiaTheme="minorEastAsia" w:hAnsiTheme="minorEastAsia" w:hint="eastAsia"/>
          <w:sz w:val="18"/>
          <w:szCs w:val="18"/>
        </w:rPr>
        <w:t>：起止</w:t>
      </w:r>
      <w:r>
        <w:rPr>
          <w:rFonts w:asciiTheme="minorEastAsia" w:eastAsiaTheme="minorEastAsia" w:hAnsiTheme="minorEastAsia"/>
          <w:sz w:val="18"/>
          <w:szCs w:val="18"/>
        </w:rPr>
        <w:t xml:space="preserve">页码. </w:t>
      </w:r>
    </w:p>
    <w:p w14:paraId="6793E96D"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color w:val="FF0000"/>
          <w:sz w:val="18"/>
          <w:szCs w:val="18"/>
        </w:rPr>
        <w:t>例</w:t>
      </w:r>
      <w:r>
        <w:rPr>
          <w:rFonts w:asciiTheme="minorEastAsia" w:eastAsiaTheme="minorEastAsia" w:hAnsiTheme="minorEastAsia"/>
          <w:sz w:val="18"/>
          <w:szCs w:val="18"/>
        </w:rPr>
        <w:t>：</w:t>
      </w:r>
      <w:r>
        <w:rPr>
          <w:rFonts w:ascii="Times New Roman" w:eastAsiaTheme="minorEastAsia" w:hAnsi="Times New Roman" w:cs="Times New Roman"/>
          <w:sz w:val="18"/>
          <w:szCs w:val="18"/>
        </w:rPr>
        <w:t>LI Q, WANG G, LIU J, et al. Robust Scale-Invariant Feature Matching for Remote Sensing Image Registration [J]. IEEE Geosciences &amp; Remote Sensing Letters, 2009, 6(2):287-291.</w:t>
      </w:r>
    </w:p>
    <w:p w14:paraId="306EF40F"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hint="eastAsia"/>
          <w:sz w:val="18"/>
          <w:szCs w:val="18"/>
        </w:rPr>
        <w:t>[2]</w:t>
      </w:r>
      <w:r>
        <w:rPr>
          <w:rFonts w:asciiTheme="minorEastAsia" w:eastAsiaTheme="minorEastAsia" w:hAnsiTheme="minorEastAsia"/>
          <w:sz w:val="18"/>
          <w:szCs w:val="18"/>
        </w:rPr>
        <w:t>著者.书名［M］.译者，译.出版地: 出版者, 出版年：</w:t>
      </w:r>
      <w:r>
        <w:rPr>
          <w:rFonts w:asciiTheme="minorEastAsia" w:eastAsiaTheme="minorEastAsia" w:hAnsiTheme="minorEastAsia" w:hint="eastAsia"/>
          <w:sz w:val="18"/>
          <w:szCs w:val="18"/>
        </w:rPr>
        <w:t>起止</w:t>
      </w:r>
      <w:r>
        <w:rPr>
          <w:rFonts w:asciiTheme="minorEastAsia" w:eastAsiaTheme="minorEastAsia" w:hAnsiTheme="minorEastAsia"/>
          <w:sz w:val="18"/>
          <w:szCs w:val="18"/>
        </w:rPr>
        <w:t>页码</w:t>
      </w:r>
      <w:r>
        <w:rPr>
          <w:rFonts w:asciiTheme="minorEastAsia" w:eastAsiaTheme="minorEastAsia" w:hAnsiTheme="minorEastAsia" w:hint="eastAsia"/>
          <w:sz w:val="18"/>
          <w:szCs w:val="18"/>
        </w:rPr>
        <w:t>.</w:t>
      </w:r>
    </w:p>
    <w:p w14:paraId="2B95A7C9"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hint="eastAsia"/>
          <w:color w:val="FF0000"/>
          <w:sz w:val="18"/>
          <w:szCs w:val="18"/>
        </w:rPr>
        <w:t>例</w:t>
      </w:r>
      <w:r>
        <w:rPr>
          <w:rFonts w:asciiTheme="minorEastAsia" w:eastAsiaTheme="minorEastAsia" w:hAnsiTheme="minorEastAsia" w:hint="eastAsia"/>
          <w:sz w:val="18"/>
          <w:szCs w:val="18"/>
        </w:rPr>
        <w:t>：</w:t>
      </w:r>
      <w:r>
        <w:rPr>
          <w:rFonts w:asciiTheme="minorEastAsia" w:eastAsiaTheme="minorEastAsia" w:hAnsiTheme="minorEastAsia"/>
          <w:sz w:val="18"/>
          <w:szCs w:val="18"/>
        </w:rPr>
        <w:t>刘国钧，陈绍业，王凤翥. 图书馆目录[M]. 北京：高等教育出版社，1957</w:t>
      </w:r>
      <w:r>
        <w:rPr>
          <w:rFonts w:asciiTheme="minorEastAsia" w:eastAsiaTheme="minorEastAsia" w:hAnsiTheme="minorEastAsia" w:hint="eastAsia"/>
          <w:sz w:val="18"/>
          <w:szCs w:val="18"/>
        </w:rPr>
        <w:t>：</w:t>
      </w:r>
      <w:r>
        <w:rPr>
          <w:rFonts w:asciiTheme="minorEastAsia" w:eastAsiaTheme="minorEastAsia" w:hAnsiTheme="minorEastAsia"/>
          <w:sz w:val="18"/>
          <w:szCs w:val="18"/>
        </w:rPr>
        <w:t>15-18.</w:t>
      </w:r>
    </w:p>
    <w:p w14:paraId="275296AC"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hint="eastAsia"/>
          <w:sz w:val="18"/>
          <w:szCs w:val="18"/>
        </w:rPr>
        <w:t>[3]</w:t>
      </w:r>
      <w:r>
        <w:rPr>
          <w:rFonts w:asciiTheme="minorEastAsia" w:eastAsiaTheme="minorEastAsia" w:hAnsiTheme="minorEastAsia"/>
          <w:sz w:val="18"/>
          <w:szCs w:val="18"/>
        </w:rPr>
        <w:t>著者.</w:t>
      </w:r>
      <w:r>
        <w:rPr>
          <w:rFonts w:asciiTheme="minorEastAsia" w:eastAsiaTheme="minorEastAsia" w:hAnsiTheme="minorEastAsia" w:hint="eastAsia"/>
          <w:sz w:val="18"/>
          <w:szCs w:val="18"/>
        </w:rPr>
        <w:t>析出文献题名</w:t>
      </w:r>
      <w:r>
        <w:rPr>
          <w:rFonts w:asciiTheme="minorEastAsia" w:eastAsiaTheme="minorEastAsia" w:hAnsiTheme="minorEastAsia"/>
          <w:sz w:val="18"/>
          <w:szCs w:val="18"/>
        </w:rPr>
        <w:t xml:space="preserve"> [C]//</w:t>
      </w:r>
      <w:r>
        <w:rPr>
          <w:rFonts w:asciiTheme="minorEastAsia" w:eastAsiaTheme="minorEastAsia" w:hAnsiTheme="minorEastAsia" w:hint="eastAsia"/>
          <w:sz w:val="18"/>
          <w:szCs w:val="18"/>
        </w:rPr>
        <w:t>会议论文集.出版地：出版社，</w:t>
      </w:r>
      <w:r>
        <w:rPr>
          <w:rFonts w:asciiTheme="minorEastAsia" w:eastAsiaTheme="minorEastAsia" w:hAnsiTheme="minorEastAsia"/>
          <w:sz w:val="18"/>
          <w:szCs w:val="18"/>
        </w:rPr>
        <w:t>出版年：起止页码</w:t>
      </w:r>
      <w:r>
        <w:rPr>
          <w:rFonts w:asciiTheme="minorEastAsia" w:eastAsiaTheme="minorEastAsia" w:hAnsiTheme="minorEastAsia" w:hint="eastAsia"/>
          <w:sz w:val="18"/>
          <w:szCs w:val="18"/>
        </w:rPr>
        <w:t>.</w:t>
      </w:r>
    </w:p>
    <w:p w14:paraId="266B175B"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hint="eastAsia"/>
          <w:color w:val="FF0000"/>
          <w:sz w:val="18"/>
          <w:szCs w:val="18"/>
        </w:rPr>
        <w:t>例</w:t>
      </w:r>
      <w:r>
        <w:rPr>
          <w:rFonts w:asciiTheme="minorEastAsia" w:eastAsiaTheme="minorEastAsia" w:hAnsiTheme="minorEastAsia" w:hint="eastAsia"/>
          <w:sz w:val="18"/>
          <w:szCs w:val="18"/>
        </w:rPr>
        <w:t>：</w:t>
      </w:r>
      <w:r>
        <w:rPr>
          <w:rFonts w:ascii="Times New Roman" w:eastAsiaTheme="minorEastAsia" w:hAnsi="Times New Roman" w:cs="Times New Roman"/>
          <w:sz w:val="18"/>
          <w:szCs w:val="18"/>
        </w:rPr>
        <w:t>KALAL Z</w:t>
      </w:r>
      <w:r>
        <w:rPr>
          <w:rFonts w:ascii="Times New Roman" w:eastAsiaTheme="minorEastAsia" w:hAnsiTheme="minorEastAsia" w:cs="Times New Roman"/>
          <w:sz w:val="18"/>
          <w:szCs w:val="18"/>
        </w:rPr>
        <w:t>，</w:t>
      </w:r>
      <w:r>
        <w:rPr>
          <w:rFonts w:ascii="Times New Roman" w:eastAsiaTheme="minorEastAsia" w:hAnsi="Times New Roman" w:cs="Times New Roman"/>
          <w:sz w:val="18"/>
          <w:szCs w:val="18"/>
        </w:rPr>
        <w:t>MATAS J. P-N Learning: Bootstrapping Binary Classifiers by Structural Constraints[C]// Proceedings of IEEE Conference on Computer Vision and Pattern Recognition. New York: IEEE Press, 2010:49-56.</w:t>
      </w:r>
    </w:p>
    <w:p w14:paraId="756BD3D9"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hint="eastAsia"/>
          <w:sz w:val="18"/>
          <w:szCs w:val="18"/>
        </w:rPr>
        <w:t>[4]</w:t>
      </w:r>
      <w:r>
        <w:rPr>
          <w:rFonts w:asciiTheme="minorEastAsia" w:eastAsiaTheme="minorEastAsia" w:hAnsiTheme="minorEastAsia"/>
          <w:sz w:val="18"/>
          <w:szCs w:val="18"/>
        </w:rPr>
        <w:t xml:space="preserve"> 著者.题名[D]. 所在城市：学位授予单位, 出版年</w:t>
      </w:r>
      <w:r>
        <w:rPr>
          <w:rFonts w:asciiTheme="minorEastAsia" w:eastAsiaTheme="minorEastAsia" w:hAnsiTheme="minorEastAsia" w:hint="eastAsia"/>
          <w:sz w:val="18"/>
          <w:szCs w:val="18"/>
        </w:rPr>
        <w:t>.</w:t>
      </w:r>
    </w:p>
    <w:p w14:paraId="44AB2B36"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hint="eastAsia"/>
          <w:color w:val="FF0000"/>
          <w:sz w:val="18"/>
          <w:szCs w:val="18"/>
        </w:rPr>
        <w:t>例</w:t>
      </w:r>
      <w:r>
        <w:rPr>
          <w:rFonts w:asciiTheme="minorEastAsia" w:eastAsiaTheme="minorEastAsia" w:hAnsiTheme="minorEastAsia" w:hint="eastAsia"/>
          <w:sz w:val="18"/>
          <w:szCs w:val="18"/>
        </w:rPr>
        <w:t>：王煜. 基于错误传播上下文分析的软件错误定位方法研究[D].哈尔滨：哈尔滨工业大学，2013.</w:t>
      </w:r>
    </w:p>
    <w:p w14:paraId="75A5885C"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hint="eastAsia"/>
          <w:sz w:val="18"/>
          <w:szCs w:val="18"/>
        </w:rPr>
        <w:t>[5]</w:t>
      </w:r>
      <w:r>
        <w:rPr>
          <w:rFonts w:asciiTheme="minorEastAsia" w:eastAsiaTheme="minorEastAsia" w:hAnsiTheme="minorEastAsia"/>
          <w:sz w:val="18"/>
          <w:szCs w:val="18"/>
        </w:rPr>
        <w:t>著者.题名</w:t>
      </w:r>
      <w:r>
        <w:rPr>
          <w:rFonts w:asciiTheme="minorEastAsia" w:eastAsiaTheme="minorEastAsia" w:hAnsiTheme="minorEastAsia" w:hint="eastAsia"/>
          <w:sz w:val="18"/>
          <w:szCs w:val="18"/>
        </w:rPr>
        <w:t>：</w:t>
      </w:r>
      <w:r>
        <w:rPr>
          <w:rFonts w:asciiTheme="minorEastAsia" w:eastAsiaTheme="minorEastAsia" w:hAnsiTheme="minorEastAsia"/>
          <w:sz w:val="18"/>
          <w:szCs w:val="18"/>
        </w:rPr>
        <w:t>报告号[R]. 出版地 (城市名): 出版者, 出版年</w:t>
      </w:r>
      <w:r>
        <w:rPr>
          <w:rFonts w:asciiTheme="minorEastAsia" w:eastAsiaTheme="minorEastAsia" w:hAnsiTheme="minorEastAsia" w:hint="eastAsia"/>
          <w:sz w:val="18"/>
          <w:szCs w:val="18"/>
        </w:rPr>
        <w:t>.</w:t>
      </w:r>
    </w:p>
    <w:p w14:paraId="6A6D3824"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hint="eastAsia"/>
          <w:color w:val="FF0000"/>
          <w:sz w:val="18"/>
          <w:szCs w:val="18"/>
        </w:rPr>
        <w:t>例</w:t>
      </w:r>
      <w:r>
        <w:rPr>
          <w:rFonts w:asciiTheme="minorEastAsia" w:eastAsiaTheme="minorEastAsia" w:hAnsiTheme="minorEastAsia" w:hint="eastAsia"/>
          <w:sz w:val="18"/>
          <w:szCs w:val="18"/>
        </w:rPr>
        <w:t>：</w:t>
      </w:r>
      <w:r>
        <w:rPr>
          <w:rFonts w:asciiTheme="minorEastAsia" w:eastAsiaTheme="minorEastAsia" w:hAnsiTheme="minorEastAsia"/>
          <w:sz w:val="18"/>
          <w:szCs w:val="18"/>
        </w:rPr>
        <w:t>冯西桥. 核反应堆压力管道和压力容器的LBB分析[R]. 北京：清华大学核能技术设计研究院，1997.</w:t>
      </w:r>
    </w:p>
    <w:p w14:paraId="7B0FADB1"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hint="eastAsia"/>
          <w:sz w:val="18"/>
          <w:szCs w:val="18"/>
        </w:rPr>
        <w:t>[6]</w:t>
      </w:r>
      <w:r>
        <w:rPr>
          <w:rFonts w:asciiTheme="minorEastAsia" w:eastAsiaTheme="minorEastAsia" w:hAnsiTheme="minorEastAsia"/>
          <w:sz w:val="18"/>
          <w:szCs w:val="18"/>
        </w:rPr>
        <w:t>著者. 标准名称</w:t>
      </w:r>
      <w:r>
        <w:rPr>
          <w:rFonts w:asciiTheme="minorEastAsia" w:eastAsiaTheme="minorEastAsia" w:hAnsiTheme="minorEastAsia" w:hint="eastAsia"/>
          <w:sz w:val="18"/>
          <w:szCs w:val="18"/>
        </w:rPr>
        <w:t>：</w:t>
      </w:r>
      <w:r>
        <w:rPr>
          <w:rFonts w:asciiTheme="minorEastAsia" w:eastAsiaTheme="minorEastAsia" w:hAnsiTheme="minorEastAsia"/>
          <w:sz w:val="18"/>
          <w:szCs w:val="18"/>
        </w:rPr>
        <w:t>准编号［S］.出版地: 出版者,出版年.</w:t>
      </w:r>
    </w:p>
    <w:p w14:paraId="23875FBB"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hint="eastAsia"/>
          <w:color w:val="FF0000"/>
          <w:sz w:val="18"/>
          <w:szCs w:val="18"/>
        </w:rPr>
        <w:t>例</w:t>
      </w:r>
      <w:r>
        <w:rPr>
          <w:rFonts w:asciiTheme="minorEastAsia" w:eastAsiaTheme="minorEastAsia" w:hAnsiTheme="minorEastAsia" w:hint="eastAsia"/>
          <w:sz w:val="18"/>
          <w:szCs w:val="18"/>
        </w:rPr>
        <w:t>：GB/T 16159—1996，汉语拼音正词法基本规则[S].北京：中国标准出版社，1996.</w:t>
      </w:r>
    </w:p>
    <w:p w14:paraId="1B70494D"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hint="eastAsia"/>
          <w:sz w:val="18"/>
          <w:szCs w:val="18"/>
        </w:rPr>
        <w:t>[7]</w:t>
      </w:r>
      <w:r>
        <w:rPr>
          <w:rFonts w:asciiTheme="minorEastAsia" w:eastAsiaTheme="minorEastAsia" w:hAnsiTheme="minorEastAsia"/>
          <w:sz w:val="18"/>
          <w:szCs w:val="18"/>
        </w:rPr>
        <w:t>著者.题名［N］.报纸名，出版日期（版次）</w:t>
      </w:r>
      <w:r>
        <w:rPr>
          <w:rFonts w:asciiTheme="minorEastAsia" w:eastAsiaTheme="minorEastAsia" w:hAnsiTheme="minorEastAsia" w:hint="eastAsia"/>
          <w:sz w:val="18"/>
          <w:szCs w:val="18"/>
        </w:rPr>
        <w:t>（</w:t>
      </w:r>
      <w:r>
        <w:rPr>
          <w:rFonts w:asciiTheme="minorEastAsia" w:eastAsiaTheme="minorEastAsia" w:hAnsiTheme="minorEastAsia"/>
          <w:sz w:val="18"/>
          <w:szCs w:val="18"/>
        </w:rPr>
        <w:t>出版日期按YY-MM-DD格式</w:t>
      </w:r>
      <w:r>
        <w:rPr>
          <w:rFonts w:asciiTheme="minorEastAsia" w:eastAsiaTheme="minorEastAsia" w:hAnsiTheme="minorEastAsia" w:hint="eastAsia"/>
          <w:sz w:val="18"/>
          <w:szCs w:val="18"/>
        </w:rPr>
        <w:t>）.</w:t>
      </w:r>
    </w:p>
    <w:p w14:paraId="3DB8C393"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hint="eastAsia"/>
          <w:color w:val="FF0000"/>
          <w:sz w:val="18"/>
          <w:szCs w:val="18"/>
        </w:rPr>
        <w:t>例</w:t>
      </w:r>
      <w:r>
        <w:rPr>
          <w:rFonts w:asciiTheme="minorEastAsia" w:eastAsiaTheme="minorEastAsia" w:hAnsiTheme="minorEastAsia" w:hint="eastAsia"/>
          <w:sz w:val="18"/>
          <w:szCs w:val="18"/>
        </w:rPr>
        <w:t>：</w:t>
      </w:r>
      <w:r>
        <w:rPr>
          <w:rFonts w:asciiTheme="minorEastAsia" w:eastAsiaTheme="minorEastAsia" w:hAnsiTheme="minorEastAsia"/>
          <w:sz w:val="18"/>
          <w:szCs w:val="18"/>
        </w:rPr>
        <w:t>谢希德.创造学习的新思路[N].人民日报，1998-12-25（10</w:t>
      </w:r>
      <w:r>
        <w:rPr>
          <w:rFonts w:asciiTheme="minorEastAsia" w:eastAsiaTheme="minorEastAsia" w:hAnsiTheme="minorEastAsia" w:hint="eastAsia"/>
          <w:sz w:val="18"/>
          <w:szCs w:val="18"/>
        </w:rPr>
        <w:t>）.</w:t>
      </w:r>
    </w:p>
    <w:p w14:paraId="7433A582"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hint="eastAsia"/>
          <w:sz w:val="18"/>
          <w:szCs w:val="18"/>
        </w:rPr>
        <w:t>[8]</w:t>
      </w:r>
      <w:r>
        <w:rPr>
          <w:rFonts w:asciiTheme="minorEastAsia" w:eastAsiaTheme="minorEastAsia" w:hAnsiTheme="minorEastAsia"/>
          <w:sz w:val="18"/>
          <w:szCs w:val="18"/>
        </w:rPr>
        <w:t>著者.题名［文献类型标志/电子文献载体标志］.(更新日期) [引用日期].获取和访问路径（</w:t>
      </w:r>
      <w:r>
        <w:rPr>
          <w:rFonts w:asciiTheme="minorEastAsia" w:eastAsiaTheme="minorEastAsia" w:hAnsiTheme="minorEastAsia" w:hint="eastAsia"/>
          <w:sz w:val="18"/>
          <w:szCs w:val="18"/>
        </w:rPr>
        <w:t>如</w:t>
      </w:r>
      <w:r>
        <w:rPr>
          <w:rFonts w:asciiTheme="minorEastAsia" w:eastAsiaTheme="minorEastAsia" w:hAnsiTheme="minorEastAsia"/>
          <w:sz w:val="18"/>
          <w:szCs w:val="18"/>
        </w:rPr>
        <w:t>http://www.www.arocmag.com）</w:t>
      </w:r>
      <w:r>
        <w:rPr>
          <w:rFonts w:asciiTheme="minorEastAsia" w:eastAsiaTheme="minorEastAsia" w:hAnsiTheme="minorEastAsia" w:hint="eastAsia"/>
          <w:sz w:val="18"/>
          <w:szCs w:val="18"/>
        </w:rPr>
        <w:t>.</w:t>
      </w:r>
    </w:p>
    <w:p w14:paraId="7C615486" w14:textId="77777777" w:rsidR="00741402" w:rsidRDefault="00C524FD">
      <w:pPr>
        <w:wordWrap w:val="0"/>
        <w:jc w:val="both"/>
        <w:rPr>
          <w:rFonts w:asciiTheme="minorEastAsia" w:eastAsiaTheme="minorEastAsia" w:hAnsiTheme="minorEastAsia"/>
          <w:sz w:val="18"/>
          <w:szCs w:val="18"/>
        </w:rPr>
      </w:pPr>
      <w:r>
        <w:rPr>
          <w:rFonts w:asciiTheme="minorEastAsia" w:eastAsiaTheme="minorEastAsia" w:hAnsiTheme="minorEastAsia" w:hint="eastAsia"/>
          <w:color w:val="FF0000"/>
          <w:sz w:val="18"/>
          <w:szCs w:val="18"/>
        </w:rPr>
        <w:t>例</w:t>
      </w:r>
      <w:r>
        <w:rPr>
          <w:rFonts w:asciiTheme="minorEastAsia" w:eastAsiaTheme="minorEastAsia" w:hAnsiTheme="minorEastAsia" w:hint="eastAsia"/>
          <w:sz w:val="18"/>
          <w:szCs w:val="18"/>
        </w:rPr>
        <w:t>：</w:t>
      </w:r>
      <w:r>
        <w:rPr>
          <w:rFonts w:ascii="Times New Roman" w:eastAsiaTheme="minorEastAsia" w:hAnsi="Times New Roman" w:cs="Times New Roman"/>
          <w:sz w:val="18"/>
          <w:szCs w:val="18"/>
        </w:rPr>
        <w:t>W3C.Web Service Choreography Interface(WSCI)(Version1.0)[EB/OL].www.w3.org/TR/</w:t>
      </w:r>
      <w:proofErr w:type="spellStart"/>
      <w:r>
        <w:rPr>
          <w:rFonts w:ascii="Times New Roman" w:eastAsiaTheme="minorEastAsia" w:hAnsi="Times New Roman" w:cs="Times New Roman"/>
          <w:sz w:val="18"/>
          <w:szCs w:val="18"/>
        </w:rPr>
        <w:t>wsci</w:t>
      </w:r>
      <w:proofErr w:type="spellEnd"/>
      <w:r>
        <w:rPr>
          <w:rFonts w:ascii="Times New Roman" w:eastAsiaTheme="minorEastAsia" w:hAnsi="Times New Roman" w:cs="Times New Roman"/>
          <w:sz w:val="18"/>
          <w:szCs w:val="18"/>
        </w:rPr>
        <w:t xml:space="preserve">. </w:t>
      </w:r>
    </w:p>
    <w:p w14:paraId="3CF492E3"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hint="eastAsia"/>
          <w:sz w:val="18"/>
          <w:szCs w:val="18"/>
        </w:rPr>
        <w:t>[9]</w:t>
      </w:r>
      <w:r>
        <w:rPr>
          <w:rFonts w:asciiTheme="minorEastAsia" w:eastAsiaTheme="minorEastAsia" w:hAnsiTheme="minorEastAsia"/>
          <w:sz w:val="18"/>
          <w:szCs w:val="18"/>
        </w:rPr>
        <w:t>专利所有者.专利题名：专利国别，专利号［P］.公告日期.获取和访问路径.</w:t>
      </w:r>
    </w:p>
    <w:p w14:paraId="0DB3F233"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hint="eastAsia"/>
          <w:color w:val="FF0000"/>
          <w:sz w:val="18"/>
          <w:szCs w:val="18"/>
        </w:rPr>
        <w:t>例</w:t>
      </w:r>
      <w:r>
        <w:rPr>
          <w:rFonts w:asciiTheme="minorEastAsia" w:eastAsiaTheme="minorEastAsia" w:hAnsiTheme="minorEastAsia" w:hint="eastAsia"/>
          <w:sz w:val="18"/>
          <w:szCs w:val="18"/>
        </w:rPr>
        <w:t>：</w:t>
      </w:r>
      <w:r>
        <w:rPr>
          <w:rFonts w:asciiTheme="minorEastAsia" w:eastAsiaTheme="minorEastAsia" w:hAnsiTheme="minorEastAsia"/>
          <w:sz w:val="18"/>
          <w:szCs w:val="18"/>
        </w:rPr>
        <w:t>姜锡洲. 一种温热外敷药制备方案</w:t>
      </w:r>
      <w:r>
        <w:rPr>
          <w:rFonts w:asciiTheme="minorEastAsia" w:eastAsiaTheme="minorEastAsia" w:hAnsiTheme="minorEastAsia" w:hint="eastAsia"/>
          <w:sz w:val="18"/>
          <w:szCs w:val="18"/>
        </w:rPr>
        <w:t>：</w:t>
      </w:r>
      <w:r>
        <w:rPr>
          <w:rFonts w:asciiTheme="minorEastAsia" w:eastAsiaTheme="minorEastAsia" w:hAnsiTheme="minorEastAsia"/>
          <w:sz w:val="18"/>
          <w:szCs w:val="18"/>
        </w:rPr>
        <w:t>中国</w:t>
      </w:r>
      <w:r>
        <w:rPr>
          <w:rFonts w:asciiTheme="minorEastAsia" w:eastAsiaTheme="minorEastAsia" w:hAnsiTheme="minorEastAsia" w:hint="eastAsia"/>
          <w:sz w:val="18"/>
          <w:szCs w:val="18"/>
        </w:rPr>
        <w:t>，</w:t>
      </w:r>
      <w:r>
        <w:rPr>
          <w:rFonts w:asciiTheme="minorEastAsia" w:eastAsiaTheme="minorEastAsia" w:hAnsiTheme="minorEastAsia"/>
          <w:sz w:val="18"/>
          <w:szCs w:val="18"/>
        </w:rPr>
        <w:t xml:space="preserve"> 881056073[P].1989-07-26</w:t>
      </w:r>
      <w:r>
        <w:rPr>
          <w:rFonts w:asciiTheme="minorEastAsia" w:eastAsiaTheme="minorEastAsia" w:hAnsiTheme="minorEastAsia" w:hint="eastAsia"/>
          <w:sz w:val="18"/>
          <w:szCs w:val="18"/>
        </w:rPr>
        <w:t>.</w:t>
      </w:r>
    </w:p>
    <w:p w14:paraId="4B5F38F0" w14:textId="77777777" w:rsidR="00741402" w:rsidRDefault="00C524FD">
      <w:pPr>
        <w:numPr>
          <w:ins w:id="10" w:author="Unknown"/>
        </w:numPr>
        <w:ind w:left="540" w:hangingChars="300" w:hanging="540"/>
        <w:rPr>
          <w:rFonts w:hAnsi="SimSun"/>
          <w:color w:val="FF0000"/>
          <w:sz w:val="18"/>
          <w:szCs w:val="18"/>
        </w:rPr>
      </w:pPr>
      <w:r>
        <w:rPr>
          <w:rFonts w:hAnsi="SimSun"/>
          <w:color w:val="FF0000"/>
          <w:sz w:val="18"/>
          <w:szCs w:val="18"/>
        </w:rPr>
        <w:t>注：</w:t>
      </w:r>
    </w:p>
    <w:p w14:paraId="1F1821B0" w14:textId="77777777" w:rsidR="00741402" w:rsidRDefault="00C524FD">
      <w:pPr>
        <w:rPr>
          <w:rFonts w:asciiTheme="minorEastAsia" w:eastAsiaTheme="minorEastAsia" w:hAnsiTheme="minorEastAsia"/>
          <w:sz w:val="18"/>
          <w:szCs w:val="18"/>
        </w:rPr>
      </w:pPr>
      <w:r>
        <w:rPr>
          <w:rFonts w:asciiTheme="minorEastAsia" w:eastAsiaTheme="minorEastAsia" w:hAnsiTheme="minorEastAsia" w:hint="eastAsia"/>
          <w:sz w:val="18"/>
          <w:szCs w:val="18"/>
        </w:rPr>
        <w:t>（1）</w:t>
      </w:r>
      <w:r>
        <w:rPr>
          <w:rFonts w:asciiTheme="minorEastAsia" w:eastAsiaTheme="minorEastAsia" w:hAnsiTheme="minorEastAsia"/>
          <w:color w:val="FF0000"/>
          <w:sz w:val="18"/>
          <w:szCs w:val="18"/>
        </w:rPr>
        <w:t>参考文献中若有中文文献，请在相应英</w:t>
      </w:r>
      <w:r>
        <w:rPr>
          <w:rFonts w:asciiTheme="minorEastAsia" w:eastAsiaTheme="minorEastAsia" w:hAnsiTheme="minorEastAsia" w:hint="eastAsia"/>
          <w:color w:val="FF0000"/>
          <w:sz w:val="18"/>
          <w:szCs w:val="18"/>
        </w:rPr>
        <w:t>文</w:t>
      </w:r>
      <w:r>
        <w:rPr>
          <w:rFonts w:asciiTheme="minorEastAsia" w:eastAsiaTheme="minorEastAsia" w:hAnsiTheme="minorEastAsia"/>
          <w:color w:val="FF0000"/>
          <w:sz w:val="18"/>
          <w:szCs w:val="18"/>
        </w:rPr>
        <w:t>翻译后附上中文文献</w:t>
      </w:r>
      <w:r>
        <w:rPr>
          <w:rFonts w:asciiTheme="minorEastAsia" w:eastAsiaTheme="minorEastAsia" w:hAnsiTheme="minorEastAsia" w:hint="eastAsia"/>
          <w:color w:val="FF0000"/>
          <w:sz w:val="18"/>
          <w:szCs w:val="18"/>
        </w:rPr>
        <w:t>；</w:t>
      </w:r>
    </w:p>
    <w:p w14:paraId="7BD10FE3" w14:textId="77777777" w:rsidR="00741402" w:rsidRDefault="00C524FD">
      <w:pPr>
        <w:numPr>
          <w:ins w:id="11" w:author="Unknown"/>
        </w:numPr>
        <w:rPr>
          <w:rFonts w:asciiTheme="minorEastAsia" w:eastAsiaTheme="minorEastAsia" w:hAnsiTheme="minorEastAsia"/>
          <w:sz w:val="18"/>
          <w:szCs w:val="18"/>
        </w:rPr>
      </w:pPr>
      <w:r>
        <w:rPr>
          <w:rFonts w:asciiTheme="minorEastAsia" w:eastAsiaTheme="minorEastAsia" w:hAnsiTheme="minorEastAsia"/>
          <w:sz w:val="18"/>
          <w:szCs w:val="18"/>
        </w:rPr>
        <w:t>（2）参考文献中个人著者采用姓前名后的形式。</w:t>
      </w:r>
      <w:r>
        <w:rPr>
          <w:rFonts w:asciiTheme="minorEastAsia" w:eastAsiaTheme="minorEastAsia" w:hAnsiTheme="minorEastAsia"/>
          <w:color w:val="FF0000"/>
          <w:sz w:val="18"/>
          <w:szCs w:val="18"/>
        </w:rPr>
        <w:t>姓的每个字母均需大写，三人以上者，录入前三人姓名后加“等”，英文姓名则加“et al</w:t>
      </w:r>
      <w:r>
        <w:rPr>
          <w:rFonts w:asciiTheme="minorEastAsia" w:eastAsiaTheme="minorEastAsia" w:hAnsiTheme="minorEastAsia"/>
          <w:sz w:val="18"/>
          <w:szCs w:val="18"/>
        </w:rPr>
        <w:t>”。</w:t>
      </w:r>
    </w:p>
    <w:p w14:paraId="1E5B6516" w14:textId="77777777" w:rsidR="00741402" w:rsidRDefault="00C524FD">
      <w:pPr>
        <w:ind w:left="540" w:hangingChars="300" w:hanging="540"/>
        <w:rPr>
          <w:rFonts w:ascii="Times New Roman" w:eastAsia="SimSun" w:hAnsi="SimSun" w:cs="Times New Roman"/>
          <w:sz w:val="18"/>
          <w:szCs w:val="18"/>
        </w:rPr>
      </w:pPr>
      <w:r>
        <w:rPr>
          <w:rFonts w:ascii="Times New Roman" w:eastAsiaTheme="minorEastAsia" w:hAnsiTheme="minorEastAsia" w:cs="Times New Roman" w:hint="eastAsia"/>
          <w:sz w:val="18"/>
          <w:szCs w:val="18"/>
        </w:rPr>
        <w:t>.</w:t>
      </w:r>
      <w:r>
        <w:rPr>
          <w:rFonts w:ascii="Times New Roman" w:eastAsia="SimSun" w:hAnsi="SimSun" w:cs="Times New Roman"/>
          <w:color w:val="FF0000"/>
          <w:sz w:val="18"/>
          <w:szCs w:val="18"/>
        </w:rPr>
        <w:t>例</w:t>
      </w:r>
      <w:r>
        <w:rPr>
          <w:rFonts w:ascii="Times New Roman" w:eastAsia="SimSun" w:hAnsi="SimSun" w:cs="Times New Roman"/>
          <w:sz w:val="18"/>
          <w:szCs w:val="18"/>
        </w:rPr>
        <w:t>：</w:t>
      </w:r>
    </w:p>
    <w:p w14:paraId="3341CCF1" w14:textId="77777777" w:rsidR="00741402" w:rsidRDefault="00C524FD">
      <w:pPr>
        <w:jc w:val="both"/>
        <w:rPr>
          <w:rFonts w:asciiTheme="minorEastAsia" w:eastAsiaTheme="minorEastAsia" w:hAnsiTheme="minorEastAsia"/>
          <w:sz w:val="18"/>
          <w:szCs w:val="18"/>
        </w:rPr>
      </w:pPr>
      <w:r>
        <w:rPr>
          <w:rFonts w:asciiTheme="minorEastAsia" w:eastAsiaTheme="minorEastAsia" w:hAnsiTheme="minorEastAsia" w:hint="eastAsia"/>
          <w:sz w:val="18"/>
          <w:szCs w:val="18"/>
        </w:rPr>
        <w:t>[10] LI D</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XU Z M</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LI S</w:t>
      </w:r>
      <w:r>
        <w:rPr>
          <w:rFonts w:asciiTheme="minorEastAsia" w:eastAsiaTheme="minorEastAsia" w:hAnsiTheme="minorEastAsia"/>
          <w:sz w:val="18"/>
          <w:szCs w:val="18"/>
        </w:rPr>
        <w:t xml:space="preserve">, et al. </w:t>
      </w:r>
      <w:r>
        <w:rPr>
          <w:rFonts w:asciiTheme="minorEastAsia" w:eastAsiaTheme="minorEastAsia" w:hAnsiTheme="minorEastAsia" w:hint="eastAsia"/>
          <w:sz w:val="18"/>
          <w:szCs w:val="18"/>
        </w:rPr>
        <w:t>A survey on information diffusion in online social networks</w:t>
      </w:r>
      <w:r>
        <w:rPr>
          <w:rFonts w:asciiTheme="minorEastAsia" w:eastAsiaTheme="minorEastAsia" w:hAnsiTheme="minorEastAsia"/>
          <w:sz w:val="18"/>
          <w:szCs w:val="18"/>
        </w:rPr>
        <w:t xml:space="preserve"> [J]. </w:t>
      </w:r>
      <w:r>
        <w:rPr>
          <w:rFonts w:asciiTheme="minorEastAsia" w:eastAsiaTheme="minorEastAsia" w:hAnsiTheme="minorEastAsia" w:hint="eastAsia"/>
          <w:sz w:val="18"/>
          <w:szCs w:val="18"/>
        </w:rPr>
        <w:t>Chinese Journal of Computers</w:t>
      </w:r>
      <w:r>
        <w:rPr>
          <w:rFonts w:asciiTheme="minorEastAsia" w:eastAsiaTheme="minorEastAsia" w:hAnsiTheme="minorEastAsia"/>
          <w:sz w:val="18"/>
          <w:szCs w:val="18"/>
        </w:rPr>
        <w:t>, 201</w:t>
      </w:r>
      <w:r>
        <w:rPr>
          <w:rFonts w:asciiTheme="minorEastAsia" w:eastAsiaTheme="minorEastAsia" w:hAnsiTheme="minorEastAsia" w:hint="eastAsia"/>
          <w:sz w:val="18"/>
          <w:szCs w:val="18"/>
        </w:rPr>
        <w:t>4</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37</w:t>
      </w:r>
      <w:r>
        <w:rPr>
          <w:rFonts w:asciiTheme="minorEastAsia" w:eastAsiaTheme="minorEastAsia" w:hAnsiTheme="minorEastAsia"/>
          <w:sz w:val="18"/>
          <w:szCs w:val="18"/>
        </w:rPr>
        <w:t>(</w:t>
      </w:r>
      <w:r>
        <w:rPr>
          <w:rFonts w:asciiTheme="minorEastAsia" w:eastAsiaTheme="minorEastAsia" w:hAnsiTheme="minorEastAsia" w:hint="eastAsia"/>
          <w:sz w:val="18"/>
          <w:szCs w:val="18"/>
        </w:rPr>
        <w:t>1</w:t>
      </w:r>
      <w:r>
        <w:rPr>
          <w:rFonts w:asciiTheme="minorEastAsia" w:eastAsiaTheme="minorEastAsia" w:hAnsiTheme="minorEastAsia"/>
          <w:sz w:val="18"/>
          <w:szCs w:val="18"/>
        </w:rPr>
        <w:t>):18</w:t>
      </w:r>
      <w:r>
        <w:rPr>
          <w:rFonts w:asciiTheme="minorEastAsia" w:eastAsiaTheme="minorEastAsia" w:hAnsiTheme="minorEastAsia" w:hint="eastAsia"/>
          <w:sz w:val="18"/>
          <w:szCs w:val="18"/>
        </w:rPr>
        <w:t>9</w:t>
      </w:r>
      <w:r>
        <w:rPr>
          <w:rFonts w:asciiTheme="minorEastAsia" w:eastAsiaTheme="minorEastAsia" w:hAnsiTheme="minorEastAsia"/>
          <w:sz w:val="18"/>
          <w:szCs w:val="18"/>
        </w:rPr>
        <w:t>-</w:t>
      </w:r>
      <w:proofErr w:type="gramStart"/>
      <w:r>
        <w:rPr>
          <w:rFonts w:asciiTheme="minorEastAsia" w:eastAsiaTheme="minorEastAsia" w:hAnsiTheme="minorEastAsia" w:hint="eastAsia"/>
          <w:sz w:val="18"/>
          <w:szCs w:val="18"/>
        </w:rPr>
        <w:t>206 .</w:t>
      </w:r>
      <w:proofErr w:type="gramEnd"/>
      <w:r>
        <w:rPr>
          <w:rFonts w:asciiTheme="minorEastAsia" w:eastAsiaTheme="minorEastAsia" w:hAnsiTheme="minorEastAsia"/>
          <w:sz w:val="18"/>
          <w:szCs w:val="18"/>
        </w:rPr>
        <w:t>(in Chinese)</w:t>
      </w:r>
    </w:p>
    <w:p w14:paraId="7E600C1E" w14:textId="77777777" w:rsidR="00741402" w:rsidRDefault="00C524FD">
      <w:pPr>
        <w:rPr>
          <w:rFonts w:asciiTheme="minorEastAsia" w:eastAsiaTheme="minorEastAsia" w:hAnsiTheme="minorEastAsia"/>
          <w:sz w:val="18"/>
          <w:szCs w:val="18"/>
        </w:rPr>
      </w:pPr>
      <w:r>
        <w:rPr>
          <w:rFonts w:asciiTheme="minorEastAsia" w:eastAsiaTheme="minorEastAsia" w:hAnsiTheme="minorEastAsia"/>
          <w:sz w:val="18"/>
          <w:szCs w:val="18"/>
        </w:rPr>
        <w:t>李栋, 徐志明, 李生, 等. 在线社会网络中信息扩散[J]. 计算机学报, 2014, 37(1): 189-206</w:t>
      </w:r>
      <w:r>
        <w:rPr>
          <w:rFonts w:asciiTheme="minorEastAsia" w:eastAsiaTheme="minorEastAsia" w:hAnsiTheme="minorEastAsia" w:hint="eastAsia"/>
          <w:sz w:val="18"/>
          <w:szCs w:val="18"/>
        </w:rPr>
        <w:t>.</w:t>
      </w:r>
    </w:p>
    <w:p w14:paraId="45BDE18B" w14:textId="77777777" w:rsidR="00741402" w:rsidRDefault="00741402">
      <w:pPr>
        <w:rPr>
          <w:rFonts w:ascii="Times New Roman" w:hAnsi="Times New Roman" w:cs="Times New Roman"/>
          <w:color w:val="222222"/>
          <w:sz w:val="18"/>
          <w:szCs w:val="18"/>
          <w:shd w:val="clear" w:color="auto" w:fill="FFFFFF"/>
        </w:rPr>
      </w:pPr>
    </w:p>
    <w:p w14:paraId="20827B13" w14:textId="77777777" w:rsidR="00741402" w:rsidRDefault="00C524FD">
      <w:pPr>
        <w:rPr>
          <w:rFonts w:asciiTheme="minorEastAsia" w:eastAsiaTheme="minorEastAsia" w:hAnsiTheme="minorEastAsia"/>
          <w:color w:val="FF0000"/>
        </w:rPr>
      </w:pPr>
      <w:r>
        <w:rPr>
          <w:rFonts w:asciiTheme="minorEastAsia" w:eastAsiaTheme="minorEastAsia" w:hAnsiTheme="minorEastAsia" w:hint="eastAsia"/>
          <w:color w:val="FF0000"/>
        </w:rPr>
        <w:t>请在文末添加作者的联系电话和邮箱！</w:t>
      </w:r>
    </w:p>
    <w:p w14:paraId="48B838C1" w14:textId="77777777" w:rsidR="00741402" w:rsidRDefault="00741402">
      <w:pPr>
        <w:rPr>
          <w:rFonts w:ascii="Times New Roman" w:eastAsia="SimSun" w:hAnsi="Times New Roman" w:cs="Times New Roman"/>
          <w:sz w:val="18"/>
          <w:szCs w:val="18"/>
        </w:rPr>
      </w:pPr>
    </w:p>
    <w:p w14:paraId="5E662E6F" w14:textId="77777777" w:rsidR="00741402" w:rsidRDefault="00741402">
      <w:pPr>
        <w:pStyle w:val="DepartCorrespond"/>
        <w:ind w:hangingChars="44"/>
        <w:rPr>
          <w:color w:val="FF0000"/>
          <w:sz w:val="15"/>
          <w:szCs w:val="15"/>
          <w:bdr w:val="single" w:sz="4" w:space="0" w:color="FF0000"/>
        </w:rPr>
      </w:pPr>
    </w:p>
    <w:sectPr w:rsidR="00741402" w:rsidSect="00741402">
      <w:type w:val="continuous"/>
      <w:pgSz w:w="11906" w:h="16838"/>
      <w:pgMar w:top="1440" w:right="1800" w:bottom="1440" w:left="1800" w:header="708" w:footer="708" w:gutter="0"/>
      <w:cols w:num="2" w:space="708"/>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indows 用户" w:date="2017-11-08T13:21:00Z" w:initials="W用">
    <w:p w14:paraId="09A1E17D" w14:textId="77777777" w:rsidR="00741402" w:rsidRDefault="00C524FD">
      <w:pPr>
        <w:pStyle w:val="CommentText"/>
      </w:pPr>
      <w:r>
        <w:rPr>
          <w:rFonts w:hint="eastAsia"/>
        </w:rPr>
        <w:t>字体：黑体，小五号</w:t>
      </w:r>
    </w:p>
  </w:comment>
  <w:comment w:id="2" w:author="Windows 用户" w:date="2017-11-08T13:21:00Z" w:initials="W用">
    <w:p w14:paraId="22542C90" w14:textId="77777777" w:rsidR="00741402" w:rsidRDefault="00C524FD">
      <w:pPr>
        <w:pStyle w:val="CommentText"/>
      </w:pPr>
      <w:r>
        <w:rPr>
          <w:rFonts w:hint="eastAsia"/>
        </w:rPr>
        <w:t>字体：楷体，小五号</w:t>
      </w:r>
    </w:p>
  </w:comment>
  <w:comment w:id="3" w:author="Windows 用户" w:date="2017-11-08T13:37:00Z" w:initials="W用">
    <w:p w14:paraId="123E53FA" w14:textId="77777777" w:rsidR="00741402" w:rsidRDefault="00C524FD">
      <w:pPr>
        <w:pStyle w:val="CommentText"/>
      </w:pPr>
      <w:r>
        <w:rPr>
          <w:rFonts w:hint="eastAsia"/>
        </w:rPr>
        <w:t>正文字体：宋体，小五</w:t>
      </w:r>
    </w:p>
  </w:comment>
  <w:comment w:id="4" w:author="Windows 用户" w:date="2017-11-08T13:12:00Z" w:initials="W用">
    <w:p w14:paraId="7C28521E" w14:textId="77777777" w:rsidR="00741402" w:rsidRDefault="00C524FD">
      <w:pPr>
        <w:pStyle w:val="CommentText"/>
      </w:pPr>
      <w:r>
        <w:rPr>
          <w:rFonts w:hint="eastAsia"/>
        </w:rPr>
        <w:t>引言部分，请按照参考文献顺序引用</w:t>
      </w:r>
    </w:p>
  </w:comment>
  <w:comment w:id="5" w:author="Windows 用户" w:date="2017-11-08T13:17:00Z" w:initials="W用">
    <w:p w14:paraId="31E340DC" w14:textId="77777777" w:rsidR="00741402" w:rsidRDefault="00C524FD">
      <w:pPr>
        <w:pStyle w:val="CommentText"/>
      </w:pPr>
      <w:r>
        <w:rPr>
          <w:rFonts w:hint="eastAsia"/>
        </w:rPr>
        <w:t>要求有详细的实验环境，丰富的数据分析，以便重复验证。</w:t>
      </w:r>
    </w:p>
  </w:comment>
  <w:comment w:id="6" w:author="Windows 用户" w:date="2017-11-08T13:20:00Z" w:initials="W用">
    <w:p w14:paraId="763C0A6A" w14:textId="77777777" w:rsidR="00741402" w:rsidRDefault="00C524FD">
      <w:pPr>
        <w:pStyle w:val="CommentText"/>
      </w:pPr>
      <w:r>
        <w:rPr>
          <w:rFonts w:hint="eastAsia"/>
        </w:rPr>
        <w:t>须对比分析为主，分析存在的问题，并提出相应的解决思路。切勿文献堆砌。</w:t>
      </w:r>
    </w:p>
  </w:comment>
  <w:comment w:id="7" w:author="Windows 用户" w:date="2017-11-08T14:57:00Z" w:initials="W用">
    <w:p w14:paraId="7868842F" w14:textId="77777777" w:rsidR="00741402" w:rsidRDefault="00C524FD">
      <w:pPr>
        <w:pStyle w:val="CommentText"/>
      </w:pPr>
      <w:r>
        <w:rPr>
          <w:rFonts w:ascii="SimSun" w:hAnsi="SimSun" w:hint="eastAsia"/>
          <w:color w:val="FF0000"/>
          <w:sz w:val="15"/>
          <w:szCs w:val="15"/>
        </w:rPr>
        <w:t>字体</w:t>
      </w:r>
      <w:r>
        <w:rPr>
          <w:rFonts w:asciiTheme="minorEastAsia" w:eastAsiaTheme="minorEastAsia" w:hAnsiTheme="minorEastAsia" w:hint="eastAsia"/>
          <w:color w:val="FF0000"/>
          <w:sz w:val="15"/>
          <w:szCs w:val="15"/>
        </w:rPr>
        <w:t>：</w:t>
      </w:r>
      <w:r>
        <w:rPr>
          <w:rFonts w:hint="eastAsia"/>
          <w:color w:val="FF0000"/>
          <w:sz w:val="15"/>
          <w:szCs w:val="15"/>
        </w:rPr>
        <w:t xml:space="preserve"> 6</w:t>
      </w:r>
      <w:r>
        <w:rPr>
          <w:rFonts w:hint="eastAsia"/>
          <w:color w:val="FF0000"/>
          <w:sz w:val="15"/>
          <w:szCs w:val="15"/>
        </w:rPr>
        <w:t>号，宋体</w:t>
      </w:r>
    </w:p>
  </w:comment>
  <w:comment w:id="8" w:author="Windows 用户" w:date="2017-11-08T14:57:00Z" w:initials="W用">
    <w:p w14:paraId="5CA3ECB1" w14:textId="77777777" w:rsidR="00741402" w:rsidRDefault="00C524FD">
      <w:pPr>
        <w:pStyle w:val="CommentText"/>
      </w:pPr>
      <w:r>
        <w:rPr>
          <w:rFonts w:ascii="SimSun" w:hAnsi="SimSun" w:hint="eastAsia"/>
          <w:color w:val="FF0000"/>
          <w:sz w:val="15"/>
          <w:szCs w:val="15"/>
        </w:rPr>
        <w:t>字体</w:t>
      </w:r>
      <w:r>
        <w:rPr>
          <w:rFonts w:asciiTheme="minorEastAsia" w:eastAsiaTheme="minorEastAsia" w:hAnsiTheme="minorEastAsia" w:hint="eastAsia"/>
          <w:color w:val="FF0000"/>
          <w:sz w:val="15"/>
          <w:szCs w:val="15"/>
        </w:rPr>
        <w:t>：</w:t>
      </w:r>
      <w:r>
        <w:rPr>
          <w:rFonts w:hint="eastAsia"/>
          <w:color w:val="FF0000"/>
          <w:sz w:val="15"/>
          <w:szCs w:val="15"/>
        </w:rPr>
        <w:t xml:space="preserve"> 6</w:t>
      </w:r>
      <w:r>
        <w:rPr>
          <w:rFonts w:hint="eastAsia"/>
          <w:color w:val="FF0000"/>
          <w:sz w:val="15"/>
          <w:szCs w:val="15"/>
        </w:rPr>
        <w:t>号，宋体</w:t>
      </w:r>
    </w:p>
  </w:comment>
  <w:comment w:id="9" w:author="Windows 用户" w:date="2017-11-08T13:32:00Z" w:initials="W用">
    <w:p w14:paraId="17BC389E" w14:textId="77777777" w:rsidR="00741402" w:rsidRDefault="00C524FD">
      <w:pPr>
        <w:pStyle w:val="CommentText"/>
      </w:pPr>
      <w:r>
        <w:rPr>
          <w:rFonts w:hint="eastAsia"/>
        </w:rPr>
        <w:t>参考文献顺序必须与引用文献顺序一致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A1E17D" w15:done="0"/>
  <w15:commentEx w15:paraId="22542C90" w15:done="0"/>
  <w15:commentEx w15:paraId="123E53FA" w15:done="0"/>
  <w15:commentEx w15:paraId="7C28521E" w15:done="0"/>
  <w15:commentEx w15:paraId="31E340DC" w15:done="0"/>
  <w15:commentEx w15:paraId="763C0A6A" w15:done="0"/>
  <w15:commentEx w15:paraId="7868842F" w15:done="0"/>
  <w15:commentEx w15:paraId="5CA3ECB1" w15:done="0"/>
  <w15:commentEx w15:paraId="17BC38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A1E17D" w16cid:durableId="1EF7641A"/>
  <w16cid:commentId w16cid:paraId="22542C90" w16cid:durableId="1EF7641B"/>
  <w16cid:commentId w16cid:paraId="123E53FA" w16cid:durableId="1EF7641C"/>
  <w16cid:commentId w16cid:paraId="7C28521E" w16cid:durableId="1EF7641D"/>
  <w16cid:commentId w16cid:paraId="31E340DC" w16cid:durableId="1EF7641E"/>
  <w16cid:commentId w16cid:paraId="763C0A6A" w16cid:durableId="1EF7641F"/>
  <w16cid:commentId w16cid:paraId="7868842F" w16cid:durableId="1EF76420"/>
  <w16cid:commentId w16cid:paraId="5CA3ECB1" w16cid:durableId="1EF76421"/>
  <w16cid:commentId w16cid:paraId="17BC389E" w16cid:durableId="1EF764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13FB9" w14:textId="77777777" w:rsidR="00AA2E3D" w:rsidRDefault="00AA2E3D" w:rsidP="00741402">
      <w:pPr>
        <w:spacing w:after="0"/>
      </w:pPr>
      <w:r>
        <w:separator/>
      </w:r>
    </w:p>
  </w:endnote>
  <w:endnote w:type="continuationSeparator" w:id="0">
    <w:p w14:paraId="7066B6F2" w14:textId="77777777" w:rsidR="00AA2E3D" w:rsidRDefault="00AA2E3D" w:rsidP="007414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Songti TC">
    <w:panose1 w:val="02010600040101010101"/>
    <w:charset w:val="88"/>
    <w:family w:val="auto"/>
    <w:pitch w:val="variable"/>
    <w:sig w:usb0="00000287" w:usb1="080F0000" w:usb2="00000010" w:usb3="00000000" w:csb0="001400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96ADA" w14:textId="77777777" w:rsidR="00D52A2D" w:rsidRDefault="00D52A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9A351" w14:textId="77777777" w:rsidR="00741402" w:rsidRDefault="00C524FD">
    <w:pPr>
      <w:pStyle w:val="Footer"/>
    </w:pPr>
    <w:r>
      <w:rPr>
        <w:lang w:val="zh-CN"/>
      </w:rPr>
      <w:t>[</w:t>
    </w:r>
    <w:r>
      <w:rPr>
        <w:lang w:val="zh-CN"/>
      </w:rPr>
      <w:t>键入文字</w:t>
    </w:r>
    <w:r>
      <w:rPr>
        <w:lang w:val="zh-CN"/>
      </w:rPr>
      <w:t>]</w:t>
    </w:r>
  </w:p>
  <w:p w14:paraId="7CEB4831" w14:textId="77777777" w:rsidR="00741402" w:rsidRDefault="00741402">
    <w:pPr>
      <w:pStyle w:val="Footer"/>
      <w:rPr>
        <w:rFonts w:ascii="Times New Roman" w:eastAsia="仿宋" w:hAnsi="Times New Roman" w:cs="Times New Roman"/>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3F4A4" w14:textId="77777777" w:rsidR="00741402" w:rsidRDefault="00C524FD">
    <w:pPr>
      <w:pStyle w:val="Footer"/>
      <w:spacing w:after="0"/>
      <w:rPr>
        <w:rFonts w:asciiTheme="minorEastAsia" w:eastAsiaTheme="minorEastAsia" w:hAnsiTheme="minorEastAsia"/>
      </w:rPr>
    </w:pPr>
    <w:r>
      <w:rPr>
        <w:rFonts w:asciiTheme="minorEastAsia" w:eastAsiaTheme="minorEastAsia" w:hAnsiTheme="minorEastAsia" w:hint="eastAsia"/>
      </w:rPr>
      <w:t>到稿日期：    返修日期：</w:t>
    </w:r>
  </w:p>
  <w:p w14:paraId="032D2640" w14:textId="77777777" w:rsidR="00741402" w:rsidRPr="00951CF0" w:rsidRDefault="00C524FD">
    <w:pPr>
      <w:pStyle w:val="Footer"/>
      <w:spacing w:after="0"/>
      <w:rPr>
        <w:rFonts w:asciiTheme="minorEastAsia" w:eastAsiaTheme="minorEastAsia" w:hAnsiTheme="minorEastAsia"/>
        <w:color w:val="FF0000"/>
      </w:rPr>
    </w:pPr>
    <w:r w:rsidRPr="00951CF0">
      <w:rPr>
        <w:rFonts w:asciiTheme="minorEastAsia" w:eastAsiaTheme="minorEastAsia" w:hAnsiTheme="minorEastAsia" w:hint="eastAsia"/>
        <w:color w:val="FF0000"/>
      </w:rPr>
      <w:t>本文受xx基金，xx项目资助。</w:t>
    </w:r>
  </w:p>
  <w:p w14:paraId="76212396" w14:textId="77777777" w:rsidR="00741402" w:rsidRDefault="00C524FD">
    <w:pPr>
      <w:pStyle w:val="Footer"/>
      <w:spacing w:after="0"/>
      <w:rPr>
        <w:rFonts w:asciiTheme="minorEastAsia" w:eastAsiaTheme="minorEastAsia" w:hAnsiTheme="minorEastAsia"/>
      </w:rPr>
    </w:pPr>
    <w:r>
      <w:rPr>
        <w:rFonts w:asciiTheme="minorEastAsia" w:eastAsiaTheme="minorEastAsia" w:hAnsiTheme="minorEastAsia" w:hint="eastAsia"/>
      </w:rPr>
      <w:t>作者名（出生年-）,性别，学历，职称，主要研究方向为xx,</w:t>
    </w:r>
    <w:r w:rsidRPr="00951CF0">
      <w:rPr>
        <w:rFonts w:asciiTheme="minorEastAsia" w:eastAsiaTheme="minorEastAsia" w:hAnsiTheme="minorEastAsia" w:hint="eastAsia"/>
        <w:color w:val="FF0000"/>
      </w:rPr>
      <w:t xml:space="preserve"> E-mail: xx(通信作者)</w:t>
    </w:r>
    <w:r>
      <w:rPr>
        <w:rFonts w:asciiTheme="minorEastAsia" w:eastAsiaTheme="minorEastAsia" w:hAnsiTheme="minorEastAsia" w:hint="eastAsia"/>
      </w:rPr>
      <w:t>。</w:t>
    </w:r>
    <w:r w:rsidR="00650731" w:rsidRPr="00951CF0">
      <w:rPr>
        <w:rFonts w:asciiTheme="minorEastAsia" w:eastAsiaTheme="minorEastAsia" w:hAnsiTheme="minorEastAsia" w:hint="eastAsia"/>
        <w:color w:val="FF0000"/>
      </w:rPr>
      <w:t>通信作者</w:t>
    </w:r>
    <w:r w:rsidR="00650731">
      <w:rPr>
        <w:rFonts w:asciiTheme="minorEastAsia" w:eastAsiaTheme="minorEastAsia" w:hAnsiTheme="minorEastAsia" w:hint="eastAsia"/>
        <w:color w:val="FF0000"/>
      </w:rPr>
      <w:t>是指本</w:t>
    </w:r>
    <w:r w:rsidR="00650731" w:rsidRPr="00650731">
      <w:rPr>
        <w:rFonts w:asciiTheme="minorEastAsia" w:eastAsiaTheme="minorEastAsia" w:hAnsiTheme="minorEastAsia" w:hint="eastAsia"/>
        <w:color w:val="FF0000"/>
      </w:rPr>
      <w:t>课题的负责人</w:t>
    </w:r>
    <w:r w:rsidR="00650731">
      <w:rPr>
        <w:rFonts w:asciiTheme="minorEastAsia" w:eastAsiaTheme="minorEastAsia" w:hAnsiTheme="minorEastAsia" w:hint="eastAsia"/>
        <w:color w:val="FF0000"/>
      </w:rPr>
      <w:t>，一般为</w:t>
    </w:r>
    <w:r w:rsidR="00650731" w:rsidRPr="00650731">
      <w:rPr>
        <w:rFonts w:asciiTheme="minorEastAsia" w:eastAsiaTheme="minorEastAsia" w:hAnsiTheme="minorEastAsia" w:hint="eastAsia"/>
        <w:color w:val="FF0000"/>
      </w:rPr>
      <w:t>学术指导人或导师</w:t>
    </w:r>
    <w:r w:rsidR="00650731">
      <w:rPr>
        <w:rFonts w:asciiTheme="minorEastAsia" w:eastAsiaTheme="minorEastAsia" w:hAnsiTheme="minorEastAsia" w:hint="eastAsia"/>
        <w:color w:val="FF0000"/>
      </w:rPr>
      <w:t>。</w:t>
    </w:r>
    <w:r>
      <w:rPr>
        <w:rFonts w:asciiTheme="minorEastAsia" w:eastAsiaTheme="minorEastAsia" w:hAnsiTheme="minorEastAsia" w:hint="eastAsia"/>
      </w:rPr>
      <w:t>若是</w:t>
    </w:r>
    <w:r w:rsidRPr="00951CF0">
      <w:rPr>
        <w:rFonts w:asciiTheme="minorEastAsia" w:eastAsiaTheme="minorEastAsia" w:hAnsiTheme="minorEastAsia" w:hint="eastAsia"/>
        <w:color w:val="FF0000"/>
      </w:rPr>
      <w:t>CCF会员</w:t>
    </w:r>
    <w:r>
      <w:rPr>
        <w:rFonts w:asciiTheme="minorEastAsia" w:eastAsiaTheme="minorEastAsia" w:hAnsiTheme="minorEastAsia" w:hint="eastAsia"/>
      </w:rPr>
      <w:t>，请注明。</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8AD02" w14:textId="77777777" w:rsidR="00AA2E3D" w:rsidRDefault="00AA2E3D" w:rsidP="00741402">
      <w:pPr>
        <w:spacing w:after="0"/>
      </w:pPr>
      <w:r>
        <w:separator/>
      </w:r>
    </w:p>
  </w:footnote>
  <w:footnote w:type="continuationSeparator" w:id="0">
    <w:p w14:paraId="4D1FC377" w14:textId="77777777" w:rsidR="00AA2E3D" w:rsidRDefault="00AA2E3D" w:rsidP="0074140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ACEAC" w14:textId="77777777" w:rsidR="00741402" w:rsidRDefault="00C524FD">
    <w:pPr>
      <w:pStyle w:val="Header"/>
      <w:rPr>
        <w:rFonts w:ascii="仿宋" w:eastAsia="仿宋" w:hAnsi="仿宋"/>
        <w:sz w:val="24"/>
        <w:szCs w:val="24"/>
      </w:rPr>
    </w:pPr>
    <w:r>
      <w:rPr>
        <w:rFonts w:ascii="仿宋" w:eastAsia="仿宋" w:hAnsi="仿宋" w:hint="eastAsia"/>
        <w:sz w:val="24"/>
        <w:szCs w:val="24"/>
      </w:rPr>
      <w:t>（偶数页）计 算 机 科 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99C43" w14:textId="77777777" w:rsidR="00741402" w:rsidRDefault="00C524FD">
    <w:pPr>
      <w:pStyle w:val="Header"/>
      <w:spacing w:after="0"/>
      <w:ind w:firstLineChars="100" w:firstLine="240"/>
      <w:rPr>
        <w:rFonts w:ascii="Times New Roman" w:eastAsia="仿宋" w:hAnsi="Times New Roman" w:cs="Times New Roman"/>
        <w:sz w:val="24"/>
        <w:szCs w:val="24"/>
      </w:rPr>
    </w:pPr>
    <w:r>
      <w:rPr>
        <w:rFonts w:ascii="Times New Roman" w:eastAsia="仿宋" w:hAnsi="仿宋" w:cs="Times New Roman" w:hint="eastAsia"/>
        <w:sz w:val="24"/>
        <w:szCs w:val="24"/>
      </w:rPr>
      <w:t>（奇数页）第一作者姓名等：文章名</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FB120" w14:textId="77777777" w:rsidR="00741402" w:rsidRDefault="00C524FD">
    <w:pPr>
      <w:pStyle w:val="Header"/>
      <w:spacing w:after="0"/>
      <w:jc w:val="left"/>
      <w:rPr>
        <w:rFonts w:ascii="Times New Roman" w:eastAsia="仿宋" w:hAnsi="Times New Roman" w:cs="Times New Roman"/>
        <w:sz w:val="24"/>
        <w:szCs w:val="24"/>
      </w:rPr>
    </w:pPr>
    <w:r>
      <w:rPr>
        <w:rFonts w:ascii="Times New Roman" w:eastAsia="仿宋" w:hAnsi="仿宋" w:cs="Times New Roman"/>
        <w:sz w:val="24"/>
        <w:szCs w:val="24"/>
      </w:rPr>
      <w:t>第</w:t>
    </w:r>
    <w:r>
      <w:rPr>
        <w:rFonts w:ascii="Times New Roman" w:eastAsia="仿宋" w:hAnsi="Times New Roman" w:cs="Times New Roman" w:hint="eastAsia"/>
        <w:sz w:val="24"/>
        <w:szCs w:val="24"/>
      </w:rPr>
      <w:t>xx</w:t>
    </w:r>
    <w:r>
      <w:rPr>
        <w:rFonts w:ascii="Times New Roman" w:eastAsia="仿宋" w:hAnsi="仿宋" w:cs="Times New Roman"/>
        <w:sz w:val="24"/>
        <w:szCs w:val="24"/>
      </w:rPr>
      <w:t>卷第</w:t>
    </w:r>
    <w:r>
      <w:rPr>
        <w:rFonts w:ascii="Times New Roman" w:eastAsia="仿宋" w:hAnsi="Times New Roman" w:cs="Times New Roman" w:hint="eastAsia"/>
        <w:sz w:val="24"/>
        <w:szCs w:val="24"/>
      </w:rPr>
      <w:t>xx</w:t>
    </w:r>
    <w:r>
      <w:rPr>
        <w:rFonts w:ascii="Times New Roman" w:eastAsia="仿宋" w:hAnsi="仿宋" w:cs="Times New Roman"/>
        <w:sz w:val="24"/>
        <w:szCs w:val="24"/>
      </w:rPr>
      <w:t>期</w:t>
    </w:r>
    <w:r w:rsidR="00951CF0">
      <w:rPr>
        <w:rFonts w:ascii="Times New Roman" w:eastAsia="仿宋" w:hAnsi="仿宋" w:cs="Times New Roman" w:hint="eastAsia"/>
        <w:sz w:val="24"/>
        <w:szCs w:val="24"/>
      </w:rPr>
      <w:t xml:space="preserve">                             </w:t>
    </w:r>
    <w:r>
      <w:rPr>
        <w:rFonts w:ascii="Times New Roman" w:eastAsia="仿宋" w:hAnsi="仿宋" w:cs="Times New Roman"/>
        <w:sz w:val="24"/>
        <w:szCs w:val="24"/>
      </w:rPr>
      <w:t>计算机科学</w:t>
    </w:r>
    <w:r w:rsidR="00951CF0">
      <w:rPr>
        <w:rFonts w:ascii="Times New Roman" w:eastAsia="仿宋" w:hAnsi="仿宋" w:cs="Times New Roman" w:hint="eastAsia"/>
        <w:sz w:val="24"/>
        <w:szCs w:val="24"/>
      </w:rPr>
      <w:t xml:space="preserve">                                     </w:t>
    </w:r>
    <w:proofErr w:type="spellStart"/>
    <w:r>
      <w:rPr>
        <w:rFonts w:ascii="Times New Roman" w:eastAsia="仿宋" w:hAnsi="Times New Roman" w:cs="Times New Roman"/>
        <w:sz w:val="24"/>
        <w:szCs w:val="24"/>
      </w:rPr>
      <w:t>Vol.</w:t>
    </w:r>
    <w:r>
      <w:rPr>
        <w:rFonts w:ascii="Times New Roman" w:eastAsia="仿宋" w:hAnsi="Times New Roman" w:cs="Times New Roman" w:hint="eastAsia"/>
        <w:sz w:val="24"/>
        <w:szCs w:val="24"/>
      </w:rPr>
      <w:t>xx</w:t>
    </w:r>
    <w:proofErr w:type="spellEnd"/>
    <w:r>
      <w:rPr>
        <w:rFonts w:ascii="Times New Roman" w:eastAsia="仿宋" w:hAnsi="Times New Roman" w:cs="Times New Roman" w:hint="eastAsia"/>
        <w:sz w:val="24"/>
        <w:szCs w:val="24"/>
      </w:rPr>
      <w:t xml:space="preserve"> </w:t>
    </w:r>
    <w:r>
      <w:rPr>
        <w:rFonts w:ascii="Times New Roman" w:eastAsia="仿宋" w:hAnsi="Times New Roman" w:cs="Times New Roman"/>
        <w:sz w:val="24"/>
        <w:szCs w:val="24"/>
      </w:rPr>
      <w:t xml:space="preserve"> </w:t>
    </w:r>
    <w:proofErr w:type="spellStart"/>
    <w:r>
      <w:rPr>
        <w:rFonts w:ascii="Times New Roman" w:eastAsia="仿宋" w:hAnsi="Times New Roman" w:cs="Times New Roman"/>
        <w:sz w:val="24"/>
        <w:szCs w:val="24"/>
      </w:rPr>
      <w:t>No.</w:t>
    </w:r>
    <w:r>
      <w:rPr>
        <w:rFonts w:ascii="Times New Roman" w:eastAsia="仿宋" w:hAnsi="Times New Roman" w:cs="Times New Roman" w:hint="eastAsia"/>
        <w:sz w:val="24"/>
        <w:szCs w:val="24"/>
      </w:rPr>
      <w:t>xx</w:t>
    </w:r>
    <w:proofErr w:type="spellEnd"/>
  </w:p>
  <w:p w14:paraId="273B00A1" w14:textId="77777777" w:rsidR="00741402" w:rsidRDefault="00C524FD">
    <w:pPr>
      <w:pStyle w:val="Header"/>
      <w:spacing w:after="0"/>
      <w:jc w:val="left"/>
      <w:rPr>
        <w:rFonts w:ascii="Times New Roman" w:eastAsia="仿宋" w:hAnsi="Times New Roman" w:cs="Times New Roman"/>
        <w:sz w:val="24"/>
        <w:szCs w:val="24"/>
      </w:rPr>
    </w:pPr>
    <w:r>
      <w:rPr>
        <w:rFonts w:ascii="Times New Roman" w:eastAsia="仿宋" w:hAnsi="Times New Roman" w:cs="Times New Roman" w:hint="eastAsia"/>
        <w:sz w:val="24"/>
        <w:szCs w:val="24"/>
      </w:rPr>
      <w:t xml:space="preserve">     xx</w:t>
    </w:r>
    <w:r>
      <w:rPr>
        <w:rFonts w:ascii="Times New Roman" w:eastAsia="仿宋" w:hAnsi="仿宋" w:cs="Times New Roman"/>
        <w:sz w:val="24"/>
        <w:szCs w:val="24"/>
      </w:rPr>
      <w:t>年</w:t>
    </w:r>
    <w:r>
      <w:rPr>
        <w:rFonts w:ascii="Times New Roman" w:eastAsia="仿宋" w:hAnsi="Times New Roman" w:cs="Times New Roman" w:hint="eastAsia"/>
        <w:sz w:val="24"/>
        <w:szCs w:val="24"/>
      </w:rPr>
      <w:t>xx</w:t>
    </w:r>
    <w:r>
      <w:rPr>
        <w:rFonts w:ascii="Times New Roman" w:eastAsia="仿宋" w:hAnsi="仿宋" w:cs="Times New Roman"/>
        <w:sz w:val="24"/>
        <w:szCs w:val="24"/>
      </w:rPr>
      <w:t>月</w:t>
    </w:r>
    <w:r>
      <w:rPr>
        <w:rFonts w:ascii="Times New Roman" w:eastAsia="仿宋" w:hAnsi="Times New Roman" w:cs="Times New Roman"/>
        <w:sz w:val="24"/>
        <w:szCs w:val="24"/>
      </w:rPr>
      <w:t xml:space="preserve"> </w:t>
    </w:r>
    <w:r w:rsidR="00951CF0">
      <w:rPr>
        <w:rFonts w:ascii="Times New Roman" w:eastAsia="仿宋" w:hAnsi="Times New Roman" w:cs="Times New Roman" w:hint="eastAsia"/>
        <w:sz w:val="24"/>
        <w:szCs w:val="24"/>
      </w:rPr>
      <w:t xml:space="preserve">                      </w:t>
    </w:r>
    <w:r>
      <w:rPr>
        <w:rFonts w:ascii="Times New Roman" w:eastAsia="仿宋" w:hAnsi="Times New Roman" w:cs="Times New Roman"/>
        <w:sz w:val="24"/>
        <w:szCs w:val="24"/>
      </w:rPr>
      <w:t xml:space="preserve">COMPUTER SCIENCE                 </w:t>
    </w:r>
    <w:r>
      <w:rPr>
        <w:rFonts w:ascii="Times New Roman" w:eastAsia="仿宋" w:hAnsi="Times New Roman" w:cs="Times New Roman" w:hint="eastAsia"/>
        <w:sz w:val="24"/>
        <w:szCs w:val="24"/>
      </w:rPr>
      <w:t xml:space="preserve">           </w:t>
    </w:r>
    <w:r w:rsidR="00951CF0">
      <w:rPr>
        <w:rFonts w:ascii="Times New Roman" w:eastAsia="仿宋" w:hAnsi="Times New Roman" w:cs="Times New Roman" w:hint="eastAsia"/>
        <w:sz w:val="24"/>
        <w:szCs w:val="24"/>
      </w:rPr>
      <w:t xml:space="preserve">       </w:t>
    </w:r>
    <w:r>
      <w:rPr>
        <w:rFonts w:ascii="Times New Roman" w:eastAsia="仿宋" w:hAnsi="Times New Roman" w:cs="Times New Roman" w:hint="eastAsia"/>
        <w:sz w:val="24"/>
        <w:szCs w:val="24"/>
      </w:rPr>
      <w:t xml:space="preserve"> xx</w:t>
    </w:r>
    <w:r>
      <w:rPr>
        <w:rFonts w:ascii="Times New Roman" w:eastAsia="仿宋" w:hAnsi="Times New Roman" w:cs="Times New Roman"/>
        <w:sz w:val="24"/>
        <w:szCs w:val="24"/>
      </w:rPr>
      <w:t>.</w:t>
    </w:r>
    <w:r>
      <w:rPr>
        <w:rFonts w:ascii="Times New Roman" w:eastAsia="仿宋" w:hAnsi="Times New Roman" w:cs="Times New Roman" w:hint="eastAsia"/>
        <w:sz w:val="24"/>
        <w:szCs w:val="24"/>
      </w:rPr>
      <w:t xml:space="preserve"> 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proofState w:spelling="clean" w:grammar="clean"/>
  <w:defaultTabStop w:val="720"/>
  <w:evenAndOddHeaders/>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D31D50"/>
    <w:rsid w:val="00065F87"/>
    <w:rsid w:val="0007521F"/>
    <w:rsid w:val="000A59B1"/>
    <w:rsid w:val="000D28FE"/>
    <w:rsid w:val="00100479"/>
    <w:rsid w:val="001127F6"/>
    <w:rsid w:val="00133034"/>
    <w:rsid w:val="00145238"/>
    <w:rsid w:val="00146AB7"/>
    <w:rsid w:val="001611D8"/>
    <w:rsid w:val="00170945"/>
    <w:rsid w:val="00175F84"/>
    <w:rsid w:val="001819DE"/>
    <w:rsid w:val="00196857"/>
    <w:rsid w:val="001B7B77"/>
    <w:rsid w:val="001D5C20"/>
    <w:rsid w:val="001F14BC"/>
    <w:rsid w:val="0022631A"/>
    <w:rsid w:val="00247E94"/>
    <w:rsid w:val="00295131"/>
    <w:rsid w:val="002A0C9F"/>
    <w:rsid w:val="002D1CAD"/>
    <w:rsid w:val="002E64DA"/>
    <w:rsid w:val="00314D29"/>
    <w:rsid w:val="00323B43"/>
    <w:rsid w:val="0035118C"/>
    <w:rsid w:val="00353E80"/>
    <w:rsid w:val="00355DB1"/>
    <w:rsid w:val="003629F0"/>
    <w:rsid w:val="00391A42"/>
    <w:rsid w:val="003C0375"/>
    <w:rsid w:val="003D37D8"/>
    <w:rsid w:val="003E56A3"/>
    <w:rsid w:val="003E5DEA"/>
    <w:rsid w:val="00423B48"/>
    <w:rsid w:val="00426133"/>
    <w:rsid w:val="0043152A"/>
    <w:rsid w:val="004358AB"/>
    <w:rsid w:val="004A70F7"/>
    <w:rsid w:val="004C3DF4"/>
    <w:rsid w:val="004F0AF9"/>
    <w:rsid w:val="00517707"/>
    <w:rsid w:val="005255E5"/>
    <w:rsid w:val="005268B4"/>
    <w:rsid w:val="005B0ECC"/>
    <w:rsid w:val="005B2AB9"/>
    <w:rsid w:val="005F3802"/>
    <w:rsid w:val="00650731"/>
    <w:rsid w:val="00693E85"/>
    <w:rsid w:val="00697CD8"/>
    <w:rsid w:val="00697E45"/>
    <w:rsid w:val="006A5F12"/>
    <w:rsid w:val="006D01C9"/>
    <w:rsid w:val="00731C07"/>
    <w:rsid w:val="00741402"/>
    <w:rsid w:val="00741F60"/>
    <w:rsid w:val="00745A61"/>
    <w:rsid w:val="00746742"/>
    <w:rsid w:val="00746FC4"/>
    <w:rsid w:val="0075297D"/>
    <w:rsid w:val="00755B1D"/>
    <w:rsid w:val="00765FFB"/>
    <w:rsid w:val="00785F05"/>
    <w:rsid w:val="0078600A"/>
    <w:rsid w:val="007B19A1"/>
    <w:rsid w:val="007C404C"/>
    <w:rsid w:val="007F6C9F"/>
    <w:rsid w:val="00831942"/>
    <w:rsid w:val="00846B1B"/>
    <w:rsid w:val="008573D5"/>
    <w:rsid w:val="008A3CA0"/>
    <w:rsid w:val="008B2DBD"/>
    <w:rsid w:val="008B7726"/>
    <w:rsid w:val="008B776A"/>
    <w:rsid w:val="008D396D"/>
    <w:rsid w:val="008F2195"/>
    <w:rsid w:val="008F42D8"/>
    <w:rsid w:val="009003CD"/>
    <w:rsid w:val="00935DB1"/>
    <w:rsid w:val="00951CF0"/>
    <w:rsid w:val="009569A3"/>
    <w:rsid w:val="009710C4"/>
    <w:rsid w:val="00A05569"/>
    <w:rsid w:val="00A13D49"/>
    <w:rsid w:val="00A175A0"/>
    <w:rsid w:val="00A200A8"/>
    <w:rsid w:val="00A242BB"/>
    <w:rsid w:val="00A27DFA"/>
    <w:rsid w:val="00A30793"/>
    <w:rsid w:val="00A3289B"/>
    <w:rsid w:val="00A37B7D"/>
    <w:rsid w:val="00A40CBC"/>
    <w:rsid w:val="00A56BBC"/>
    <w:rsid w:val="00A815FC"/>
    <w:rsid w:val="00A85C65"/>
    <w:rsid w:val="00A86094"/>
    <w:rsid w:val="00AA2E3D"/>
    <w:rsid w:val="00AA4B32"/>
    <w:rsid w:val="00AC4A0C"/>
    <w:rsid w:val="00AF5C53"/>
    <w:rsid w:val="00B10DB9"/>
    <w:rsid w:val="00B110E3"/>
    <w:rsid w:val="00B37295"/>
    <w:rsid w:val="00B5088D"/>
    <w:rsid w:val="00B61CDB"/>
    <w:rsid w:val="00B643C2"/>
    <w:rsid w:val="00B77B69"/>
    <w:rsid w:val="00B85C37"/>
    <w:rsid w:val="00BB777A"/>
    <w:rsid w:val="00BC5279"/>
    <w:rsid w:val="00BD3156"/>
    <w:rsid w:val="00C13FD2"/>
    <w:rsid w:val="00C524FD"/>
    <w:rsid w:val="00C61EA8"/>
    <w:rsid w:val="00C93556"/>
    <w:rsid w:val="00CC7F46"/>
    <w:rsid w:val="00CE1B09"/>
    <w:rsid w:val="00D31D50"/>
    <w:rsid w:val="00D478AF"/>
    <w:rsid w:val="00D50EED"/>
    <w:rsid w:val="00D52A2D"/>
    <w:rsid w:val="00D56A27"/>
    <w:rsid w:val="00D62134"/>
    <w:rsid w:val="00D87508"/>
    <w:rsid w:val="00DB53F9"/>
    <w:rsid w:val="00DD2F16"/>
    <w:rsid w:val="00DE25C1"/>
    <w:rsid w:val="00DF66AD"/>
    <w:rsid w:val="00E15199"/>
    <w:rsid w:val="00E26DEA"/>
    <w:rsid w:val="00E93ABA"/>
    <w:rsid w:val="00EB7B12"/>
    <w:rsid w:val="00EC28D2"/>
    <w:rsid w:val="00F60B7E"/>
    <w:rsid w:val="00F746D8"/>
    <w:rsid w:val="00F9124B"/>
    <w:rsid w:val="025224ED"/>
    <w:rsid w:val="15F264FE"/>
    <w:rsid w:val="27D5172C"/>
    <w:rsid w:val="33621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A2D5C"/>
  <w15:docId w15:val="{D661DB1F-8AA7-E64B-9B96-851552018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402"/>
    <w:pPr>
      <w:adjustRightInd w:val="0"/>
      <w:snapToGrid w:val="0"/>
      <w:spacing w:after="200"/>
    </w:pPr>
    <w:rPr>
      <w:rFonts w:ascii="Tahoma" w:eastAsia="Microsoft YaHei" w:hAnsi="Tahoma"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rsid w:val="00741402"/>
    <w:pPr>
      <w:widowControl/>
      <w:adjustRightInd w:val="0"/>
      <w:snapToGrid w:val="0"/>
      <w:spacing w:after="200"/>
    </w:pPr>
    <w:rPr>
      <w:rFonts w:ascii="Tahoma" w:eastAsia="Microsoft YaHei" w:hAnsi="Tahoma" w:cstheme="minorBidi"/>
      <w:b/>
      <w:bCs/>
      <w:kern w:val="0"/>
      <w:sz w:val="22"/>
      <w:szCs w:val="22"/>
    </w:rPr>
  </w:style>
  <w:style w:type="paragraph" w:styleId="CommentText">
    <w:name w:val="annotation text"/>
    <w:basedOn w:val="Normal"/>
    <w:link w:val="CommentTextChar"/>
    <w:semiHidden/>
    <w:qFormat/>
    <w:rsid w:val="00741402"/>
    <w:pPr>
      <w:widowControl w:val="0"/>
      <w:adjustRightInd/>
      <w:snapToGrid/>
      <w:spacing w:after="0"/>
    </w:pPr>
    <w:rPr>
      <w:rFonts w:ascii="Times New Roman" w:eastAsia="SimSun" w:hAnsi="Times New Roman" w:cs="Times New Roman"/>
      <w:kern w:val="2"/>
      <w:sz w:val="21"/>
      <w:szCs w:val="24"/>
    </w:rPr>
  </w:style>
  <w:style w:type="paragraph" w:styleId="BodyText">
    <w:name w:val="Body Text"/>
    <w:basedOn w:val="Normal"/>
    <w:link w:val="BodyTextChar"/>
    <w:qFormat/>
    <w:rsid w:val="00741402"/>
    <w:pPr>
      <w:widowControl w:val="0"/>
      <w:adjustRightInd/>
      <w:snapToGrid/>
      <w:spacing w:after="120"/>
      <w:jc w:val="both"/>
    </w:pPr>
    <w:rPr>
      <w:rFonts w:ascii="Times New Roman" w:eastAsia="SimSun" w:hAnsi="Times New Roman" w:cs="Times New Roman"/>
      <w:kern w:val="2"/>
      <w:sz w:val="21"/>
      <w:szCs w:val="24"/>
    </w:rPr>
  </w:style>
  <w:style w:type="paragraph" w:styleId="BalloonText">
    <w:name w:val="Balloon Text"/>
    <w:basedOn w:val="Normal"/>
    <w:link w:val="BalloonTextChar"/>
    <w:uiPriority w:val="99"/>
    <w:unhideWhenUsed/>
    <w:qFormat/>
    <w:rsid w:val="00741402"/>
    <w:pPr>
      <w:spacing w:after="0"/>
    </w:pPr>
    <w:rPr>
      <w:sz w:val="18"/>
      <w:szCs w:val="18"/>
    </w:rPr>
  </w:style>
  <w:style w:type="paragraph" w:styleId="Footer">
    <w:name w:val="footer"/>
    <w:basedOn w:val="Normal"/>
    <w:link w:val="FooterChar"/>
    <w:uiPriority w:val="99"/>
    <w:unhideWhenUsed/>
    <w:qFormat/>
    <w:rsid w:val="00741402"/>
    <w:pPr>
      <w:tabs>
        <w:tab w:val="center" w:pos="4153"/>
        <w:tab w:val="right" w:pos="8306"/>
      </w:tabs>
    </w:pPr>
    <w:rPr>
      <w:sz w:val="18"/>
      <w:szCs w:val="18"/>
    </w:rPr>
  </w:style>
  <w:style w:type="paragraph" w:styleId="Header">
    <w:name w:val="header"/>
    <w:basedOn w:val="Normal"/>
    <w:link w:val="HeaderChar"/>
    <w:uiPriority w:val="99"/>
    <w:unhideWhenUsed/>
    <w:qFormat/>
    <w:rsid w:val="00741402"/>
    <w:pPr>
      <w:pBdr>
        <w:bottom w:val="single" w:sz="6" w:space="1" w:color="auto"/>
      </w:pBdr>
      <w:tabs>
        <w:tab w:val="center" w:pos="4153"/>
        <w:tab w:val="right" w:pos="8306"/>
      </w:tabs>
      <w:jc w:val="center"/>
    </w:pPr>
    <w:rPr>
      <w:sz w:val="18"/>
      <w:szCs w:val="18"/>
    </w:rPr>
  </w:style>
  <w:style w:type="character" w:styleId="Hyperlink">
    <w:name w:val="Hyperlink"/>
    <w:basedOn w:val="DefaultParagraphFont"/>
    <w:uiPriority w:val="99"/>
    <w:unhideWhenUsed/>
    <w:qFormat/>
    <w:rsid w:val="00741402"/>
    <w:rPr>
      <w:color w:val="0000FF" w:themeColor="hyperlink"/>
      <w:u w:val="single"/>
    </w:rPr>
  </w:style>
  <w:style w:type="character" w:styleId="CommentReference">
    <w:name w:val="annotation reference"/>
    <w:basedOn w:val="DefaultParagraphFont"/>
    <w:semiHidden/>
    <w:qFormat/>
    <w:rsid w:val="00741402"/>
    <w:rPr>
      <w:sz w:val="21"/>
      <w:szCs w:val="21"/>
    </w:rPr>
  </w:style>
  <w:style w:type="character" w:customStyle="1" w:styleId="HeaderChar">
    <w:name w:val="Header Char"/>
    <w:basedOn w:val="DefaultParagraphFont"/>
    <w:link w:val="Header"/>
    <w:uiPriority w:val="99"/>
    <w:qFormat/>
    <w:rsid w:val="00741402"/>
    <w:rPr>
      <w:rFonts w:ascii="Tahoma" w:hAnsi="Tahoma"/>
      <w:sz w:val="18"/>
      <w:szCs w:val="18"/>
    </w:rPr>
  </w:style>
  <w:style w:type="character" w:customStyle="1" w:styleId="FooterChar">
    <w:name w:val="Footer Char"/>
    <w:basedOn w:val="DefaultParagraphFont"/>
    <w:link w:val="Footer"/>
    <w:uiPriority w:val="99"/>
    <w:qFormat/>
    <w:rsid w:val="00741402"/>
    <w:rPr>
      <w:rFonts w:ascii="Tahoma" w:hAnsi="Tahoma"/>
      <w:sz w:val="18"/>
      <w:szCs w:val="18"/>
    </w:rPr>
  </w:style>
  <w:style w:type="character" w:customStyle="1" w:styleId="BalloonTextChar">
    <w:name w:val="Balloon Text Char"/>
    <w:basedOn w:val="DefaultParagraphFont"/>
    <w:link w:val="BalloonText"/>
    <w:uiPriority w:val="99"/>
    <w:semiHidden/>
    <w:qFormat/>
    <w:rsid w:val="00741402"/>
    <w:rPr>
      <w:rFonts w:ascii="Tahoma" w:hAnsi="Tahoma"/>
      <w:sz w:val="18"/>
      <w:szCs w:val="18"/>
    </w:rPr>
  </w:style>
  <w:style w:type="paragraph" w:customStyle="1" w:styleId="Textof">
    <w:name w:val="Text of 中文参考文献"/>
    <w:basedOn w:val="Normal"/>
    <w:qFormat/>
    <w:rsid w:val="00741402"/>
    <w:pPr>
      <w:tabs>
        <w:tab w:val="left" w:pos="346"/>
      </w:tabs>
      <w:adjustRightInd/>
      <w:snapToGrid/>
      <w:spacing w:after="0" w:line="260" w:lineRule="exact"/>
      <w:ind w:left="258" w:hangingChars="258" w:hanging="258"/>
      <w:jc w:val="both"/>
    </w:pPr>
    <w:rPr>
      <w:rFonts w:ascii="Times New Roman" w:eastAsia="SimSun" w:hAnsi="Times New Roman" w:cs="Times New Roman"/>
      <w:sz w:val="15"/>
      <w:szCs w:val="20"/>
    </w:rPr>
  </w:style>
  <w:style w:type="paragraph" w:customStyle="1" w:styleId="DepartCorrespond">
    <w:name w:val="Depart.Correspond"/>
    <w:basedOn w:val="Normal"/>
    <w:qFormat/>
    <w:rsid w:val="00741402"/>
    <w:pPr>
      <w:adjustRightInd/>
      <w:snapToGrid/>
      <w:spacing w:after="0"/>
      <w:ind w:left="66" w:hangingChars="66" w:hanging="66"/>
      <w:jc w:val="both"/>
    </w:pPr>
    <w:rPr>
      <w:rFonts w:ascii="Times New Roman" w:eastAsia="SimSun" w:hAnsi="Times New Roman" w:cs="Times New Roman"/>
      <w:iCs/>
      <w:sz w:val="16"/>
      <w:szCs w:val="20"/>
    </w:rPr>
  </w:style>
  <w:style w:type="character" w:customStyle="1" w:styleId="BodyTextChar">
    <w:name w:val="Body Text Char"/>
    <w:basedOn w:val="DefaultParagraphFont"/>
    <w:link w:val="BodyText"/>
    <w:rsid w:val="00741402"/>
    <w:rPr>
      <w:rFonts w:ascii="Times New Roman" w:eastAsia="SimSun" w:hAnsi="Times New Roman" w:cs="Times New Roman"/>
      <w:kern w:val="2"/>
      <w:sz w:val="21"/>
      <w:szCs w:val="24"/>
    </w:rPr>
  </w:style>
  <w:style w:type="character" w:customStyle="1" w:styleId="CommentTextChar">
    <w:name w:val="Comment Text Char"/>
    <w:basedOn w:val="DefaultParagraphFont"/>
    <w:link w:val="CommentText"/>
    <w:semiHidden/>
    <w:rsid w:val="00741402"/>
    <w:rPr>
      <w:rFonts w:ascii="Times New Roman" w:eastAsia="SimSun" w:hAnsi="Times New Roman" w:cs="Times New Roman"/>
      <w:kern w:val="2"/>
      <w:sz w:val="21"/>
      <w:szCs w:val="24"/>
    </w:rPr>
  </w:style>
  <w:style w:type="paragraph" w:customStyle="1" w:styleId="1">
    <w:name w:val="列出段落1"/>
    <w:basedOn w:val="Normal"/>
    <w:uiPriority w:val="34"/>
    <w:qFormat/>
    <w:rsid w:val="00741402"/>
    <w:pPr>
      <w:widowControl w:val="0"/>
      <w:adjustRightInd/>
      <w:snapToGrid/>
      <w:spacing w:after="0"/>
      <w:ind w:firstLineChars="200" w:firstLine="420"/>
      <w:jc w:val="both"/>
    </w:pPr>
    <w:rPr>
      <w:rFonts w:asciiTheme="minorHAnsi" w:eastAsiaTheme="minorEastAsia" w:hAnsiTheme="minorHAnsi"/>
      <w:kern w:val="2"/>
      <w:sz w:val="21"/>
    </w:rPr>
  </w:style>
  <w:style w:type="paragraph" w:customStyle="1" w:styleId="2">
    <w:name w:val="列出段落2"/>
    <w:basedOn w:val="Normal"/>
    <w:uiPriority w:val="34"/>
    <w:qFormat/>
    <w:rsid w:val="00741402"/>
    <w:pPr>
      <w:ind w:firstLineChars="200" w:firstLine="420"/>
    </w:pPr>
  </w:style>
  <w:style w:type="character" w:customStyle="1" w:styleId="CommentSubjectChar">
    <w:name w:val="Comment Subject Char"/>
    <w:basedOn w:val="CommentTextChar"/>
    <w:link w:val="CommentSubject"/>
    <w:uiPriority w:val="99"/>
    <w:semiHidden/>
    <w:qFormat/>
    <w:rsid w:val="00741402"/>
    <w:rPr>
      <w:rFonts w:ascii="Tahoma" w:eastAsia="Microsoft YaHei" w:hAnsi="Tahoma" w:cstheme="minorBidi"/>
      <w:b/>
      <w:bCs/>
      <w:kern w:val="2"/>
      <w:sz w:val="22"/>
      <w:szCs w:val="22"/>
    </w:rPr>
  </w:style>
  <w:style w:type="paragraph" w:styleId="ListParagraph">
    <w:name w:val="List Paragraph"/>
    <w:basedOn w:val="Normal"/>
    <w:uiPriority w:val="99"/>
    <w:unhideWhenUsed/>
    <w:rsid w:val="007414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image" Target="media/image4.jpeg"/><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2.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0218BF-D658-424F-B787-673348092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5</cp:revision>
  <dcterms:created xsi:type="dcterms:W3CDTF">2018-05-09T07:44:00Z</dcterms:created>
  <dcterms:modified xsi:type="dcterms:W3CDTF">2018-07-18T07:49:00Z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