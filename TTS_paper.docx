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B5334" w14:textId="77777777" w:rsidR="001D5C20" w:rsidRPr="001D5C20" w:rsidRDefault="001D5C20" w:rsidP="001D5C20">
      <w:pPr>
        <w:spacing w:after="0" w:line="220" w:lineRule="atLeast"/>
        <w:jc w:val="center"/>
        <w:rPr>
          <w:rFonts w:ascii="SimHei" w:eastAsia="SimHei" w:hAnsi="SimHei"/>
          <w:sz w:val="36"/>
          <w:szCs w:val="36"/>
        </w:rPr>
      </w:pPr>
      <w:r w:rsidRPr="001D5C20">
        <w:rPr>
          <w:rFonts w:ascii="SimHei" w:eastAsia="SimHei" w:hAnsi="SimHei" w:hint="eastAsia"/>
          <w:sz w:val="36"/>
          <w:szCs w:val="36"/>
        </w:rPr>
        <w:t>基于深度学习的中文语音合成技术研究</w:t>
      </w:r>
    </w:p>
    <w:p w14:paraId="51981EFE" w14:textId="1BA36091" w:rsidR="00741402" w:rsidRDefault="00FC75EE">
      <w:pPr>
        <w:spacing w:after="0" w:line="220" w:lineRule="atLeast"/>
        <w:jc w:val="center"/>
        <w:rPr>
          <w:rFonts w:ascii="SimHei" w:eastAsia="SimHei" w:hAnsi="SimHei"/>
          <w:b/>
          <w:sz w:val="21"/>
          <w:szCs w:val="21"/>
        </w:rPr>
      </w:pPr>
      <w:r>
        <w:rPr>
          <w:rFonts w:ascii="SimHei" w:eastAsia="SimHei" w:hAnsi="SimHei" w:hint="eastAsia"/>
          <w:b/>
          <w:sz w:val="21"/>
          <w:szCs w:val="21"/>
        </w:rPr>
        <w:t>王雨萌</w:t>
      </w:r>
      <w:r w:rsidR="00C524FD">
        <w:rPr>
          <w:rFonts w:ascii="SimHei" w:eastAsia="SimHei" w:hAnsi="SimHei" w:hint="eastAsia"/>
          <w:b/>
          <w:sz w:val="21"/>
          <w:szCs w:val="21"/>
        </w:rPr>
        <w:t xml:space="preserve">  </w:t>
      </w:r>
      <w:r>
        <w:rPr>
          <w:rFonts w:ascii="SimHei" w:eastAsia="SimHei" w:hAnsi="SimHei" w:hint="eastAsia"/>
          <w:b/>
          <w:sz w:val="21"/>
          <w:szCs w:val="21"/>
        </w:rPr>
        <w:t>赵建明</w:t>
      </w:r>
    </w:p>
    <w:p w14:paraId="53E9D103" w14:textId="0F83E161" w:rsidR="00741402" w:rsidRDefault="00C524FD">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517D75">
        <w:rPr>
          <w:rFonts w:ascii="仿宋" w:eastAsia="仿宋" w:hAnsi="仿宋" w:hint="eastAsia"/>
          <w:sz w:val="21"/>
          <w:szCs w:val="21"/>
        </w:rPr>
        <w:t>东北石油大学计算机与信息技术学院</w:t>
      </w:r>
      <w:r>
        <w:rPr>
          <w:rFonts w:ascii="仿宋" w:eastAsia="仿宋" w:hAnsi="仿宋" w:hint="eastAsia"/>
          <w:sz w:val="21"/>
          <w:szCs w:val="21"/>
        </w:rPr>
        <w:t xml:space="preserve">  </w:t>
      </w:r>
      <w:r w:rsidR="008B4313">
        <w:rPr>
          <w:rFonts w:ascii="仿宋" w:eastAsia="仿宋" w:hAnsi="仿宋" w:hint="eastAsia"/>
          <w:sz w:val="21"/>
          <w:szCs w:val="21"/>
        </w:rPr>
        <w:t>大庆</w:t>
      </w:r>
      <w:r>
        <w:rPr>
          <w:rFonts w:ascii="仿宋" w:eastAsia="仿宋" w:hAnsi="仿宋" w:hint="eastAsia"/>
          <w:sz w:val="21"/>
          <w:szCs w:val="21"/>
        </w:rPr>
        <w:t xml:space="preserve">市 </w:t>
      </w:r>
      <w:r w:rsidR="008B4313">
        <w:rPr>
          <w:rFonts w:ascii="仿宋" w:eastAsia="仿宋" w:hAnsi="仿宋" w:hint="eastAsia"/>
          <w:sz w:val="21"/>
          <w:szCs w:val="21"/>
        </w:rPr>
        <w:t>163000</w:t>
      </w:r>
      <w:r>
        <w:rPr>
          <w:rFonts w:ascii="仿宋" w:eastAsia="仿宋" w:hAnsi="仿宋" w:hint="eastAsia"/>
          <w:sz w:val="21"/>
          <w:szCs w:val="21"/>
        </w:rPr>
        <w:t>)</w:t>
      </w:r>
    </w:p>
    <w:p w14:paraId="52EE3F75" w14:textId="3BE3E086" w:rsidR="001D5C20" w:rsidRPr="001D5C20" w:rsidRDefault="00C524FD" w:rsidP="001D5C20">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摘 要 </w:t>
      </w:r>
      <w:r w:rsidR="001D5C20" w:rsidRPr="001D5C20">
        <w:rPr>
          <w:rFonts w:asciiTheme="majorEastAsia" w:eastAsiaTheme="majorEastAsia" w:hAnsiTheme="majorEastAsia" w:hint="eastAsia"/>
          <w:sz w:val="18"/>
          <w:szCs w:val="18"/>
        </w:rPr>
        <w:t>语音合成技术在近些年得到较快发展，但在</w:t>
      </w:r>
      <w:r w:rsidR="006A4E38">
        <w:rPr>
          <w:rFonts w:asciiTheme="majorEastAsia" w:eastAsiaTheme="majorEastAsia" w:hAnsiTheme="majorEastAsia" w:hint="eastAsia"/>
          <w:sz w:val="18"/>
          <w:szCs w:val="18"/>
        </w:rPr>
        <w:t>相似</w:t>
      </w:r>
      <w:r w:rsidR="001D5C20" w:rsidRPr="001D5C20">
        <w:rPr>
          <w:rFonts w:asciiTheme="majorEastAsia" w:eastAsiaTheme="majorEastAsia" w:hAnsiTheme="majorEastAsia" w:hint="eastAsia"/>
          <w:sz w:val="18"/>
          <w:szCs w:val="18"/>
        </w:rPr>
        <w:t>性和自然度等方面还是存在一些问题。深度学习技术应用于语音合成，目前已经可以表现出和基于隐马尔科夫模型以及基于语音拼接的语音合成技术</w:t>
      </w:r>
      <w:r w:rsidR="00115FA8">
        <w:rPr>
          <w:rFonts w:asciiTheme="majorEastAsia" w:eastAsiaTheme="majorEastAsia" w:hAnsiTheme="majorEastAsia" w:hint="eastAsia"/>
          <w:sz w:val="18"/>
          <w:szCs w:val="18"/>
        </w:rPr>
        <w:t>相当的合成性能。由于其拥有强大的建模能力，而且有更好的灵活性、</w:t>
      </w:r>
      <w:r w:rsidR="001D5C20" w:rsidRPr="001D5C20">
        <w:rPr>
          <w:rFonts w:asciiTheme="majorEastAsia" w:eastAsiaTheme="majorEastAsia" w:hAnsiTheme="majorEastAsia" w:hint="eastAsia"/>
          <w:sz w:val="18"/>
          <w:szCs w:val="18"/>
        </w:rPr>
        <w:t>易控制性，深度学习技术在提升语音合成性能方面有很大的潜力和研究价值。递归神经网络</w:t>
      </w:r>
      <w:r w:rsidR="001D5C20" w:rsidRPr="001D5C20">
        <w:rPr>
          <w:rFonts w:asciiTheme="majorEastAsia" w:eastAsiaTheme="majorEastAsia" w:hAnsiTheme="majorEastAsia"/>
          <w:sz w:val="18"/>
          <w:szCs w:val="18"/>
        </w:rPr>
        <w:t>(RNN)</w:t>
      </w:r>
      <w:r w:rsidR="001D5C20" w:rsidRPr="001D5C20">
        <w:rPr>
          <w:rFonts w:asciiTheme="majorEastAsia" w:eastAsiaTheme="majorEastAsia" w:hAnsiTheme="majorEastAsia" w:hint="eastAsia"/>
          <w:sz w:val="18"/>
          <w:szCs w:val="18"/>
        </w:rPr>
        <w:t>、长短时记忆神经网络</w:t>
      </w:r>
      <w:r w:rsidR="001D5C20" w:rsidRPr="001D5C20">
        <w:rPr>
          <w:rFonts w:asciiTheme="majorEastAsia" w:eastAsiaTheme="majorEastAsia" w:hAnsiTheme="majorEastAsia"/>
          <w:sz w:val="18"/>
          <w:szCs w:val="18"/>
        </w:rPr>
        <w:t>(LSTM)</w:t>
      </w:r>
      <w:r w:rsidR="001D5C20" w:rsidRPr="001D5C20">
        <w:rPr>
          <w:rFonts w:asciiTheme="majorEastAsia" w:eastAsiaTheme="majorEastAsia" w:hAnsiTheme="majorEastAsia" w:hint="eastAsia"/>
          <w:sz w:val="18"/>
          <w:szCs w:val="18"/>
        </w:rPr>
        <w:t>以及门阀递归单元神经网络</w:t>
      </w:r>
      <w:r w:rsidR="00D13A45">
        <w:rPr>
          <w:rFonts w:asciiTheme="majorEastAsia" w:eastAsiaTheme="majorEastAsia" w:hAnsiTheme="majorEastAsia"/>
          <w:sz w:val="18"/>
          <w:szCs w:val="18"/>
        </w:rPr>
        <w:t>(GRNN</w:t>
      </w:r>
      <w:r w:rsidR="001D5C20" w:rsidRPr="001D5C20">
        <w:rPr>
          <w:rFonts w:asciiTheme="majorEastAsia" w:eastAsiaTheme="majorEastAsia" w:hAnsiTheme="majorEastAsia"/>
          <w:sz w:val="18"/>
          <w:szCs w:val="18"/>
        </w:rPr>
        <w:t>)</w:t>
      </w:r>
      <w:r w:rsidR="00115FA8">
        <w:rPr>
          <w:rFonts w:asciiTheme="majorEastAsia" w:eastAsiaTheme="majorEastAsia" w:hAnsiTheme="majorEastAsia" w:hint="eastAsia"/>
          <w:sz w:val="18"/>
          <w:szCs w:val="18"/>
        </w:rPr>
        <w:t>是几项典型的深度学习模型。</w:t>
      </w:r>
      <w:r w:rsidR="001D5C20" w:rsidRPr="001D5C20">
        <w:rPr>
          <w:rFonts w:asciiTheme="majorEastAsia" w:eastAsiaTheme="majorEastAsia" w:hAnsiTheme="majorEastAsia" w:hint="eastAsia"/>
          <w:sz w:val="18"/>
          <w:szCs w:val="18"/>
        </w:rPr>
        <w:t>通过多组对比实验，展示这些深度学习技术在语音合成方面的有效性。</w:t>
      </w:r>
    </w:p>
    <w:p w14:paraId="4E9CF9CD" w14:textId="78E7047B" w:rsidR="00741402" w:rsidRDefault="00C524FD" w:rsidP="00D52A2D">
      <w:pPr>
        <w:spacing w:beforeLines="50" w:before="180" w:afterLines="50" w:after="180" w:line="220" w:lineRule="atLeast"/>
        <w:rPr>
          <w:rFonts w:asciiTheme="majorEastAsia" w:eastAsiaTheme="majorEastAsia" w:hAnsiTheme="majorEastAsia"/>
          <w:sz w:val="18"/>
          <w:szCs w:val="18"/>
        </w:rPr>
      </w:pPr>
      <w:r>
        <w:rPr>
          <w:rFonts w:asciiTheme="majorEastAsia" w:eastAsiaTheme="majorEastAsia" w:hAnsiTheme="majorEastAsia" w:hint="eastAsia"/>
          <w:b/>
          <w:sz w:val="18"/>
          <w:szCs w:val="18"/>
        </w:rPr>
        <w:t xml:space="preserve">关键词  </w:t>
      </w:r>
      <w:r w:rsidR="001D5C20">
        <w:rPr>
          <w:rFonts w:asciiTheme="majorEastAsia" w:eastAsiaTheme="majorEastAsia" w:hAnsiTheme="majorEastAsia" w:hint="eastAsia"/>
          <w:b/>
          <w:sz w:val="18"/>
          <w:szCs w:val="18"/>
        </w:rPr>
        <w:t>深度神经网络 语音合成</w:t>
      </w:r>
      <w:r w:rsidR="00E044CB">
        <w:rPr>
          <w:rFonts w:asciiTheme="majorEastAsia" w:eastAsiaTheme="majorEastAsia" w:hAnsiTheme="majorEastAsia" w:hint="eastAsia"/>
          <w:b/>
          <w:sz w:val="18"/>
          <w:szCs w:val="18"/>
        </w:rPr>
        <w:t xml:space="preserve"> 长短时记忆 门阀递归单元</w:t>
      </w:r>
    </w:p>
    <w:p w14:paraId="77280EBA" w14:textId="7C0A00F9" w:rsidR="00741402" w:rsidRDefault="00C524FD" w:rsidP="00D52A2D">
      <w:pPr>
        <w:spacing w:beforeLines="50" w:before="180" w:afterLines="50" w:after="180" w:line="220" w:lineRule="atLeast"/>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中图法分类号 </w:t>
      </w:r>
      <w:r w:rsidR="005F6CFD">
        <w:rPr>
          <w:rFonts w:asciiTheme="majorEastAsia" w:eastAsiaTheme="majorEastAsia" w:hAnsiTheme="majorEastAsia"/>
          <w:b/>
          <w:sz w:val="18"/>
          <w:szCs w:val="18"/>
        </w:rPr>
        <w:t xml:space="preserve"> </w:t>
      </w:r>
      <w:r w:rsidR="005F6CFD" w:rsidRPr="005F6CFD">
        <w:rPr>
          <w:rFonts w:asciiTheme="majorEastAsia" w:eastAsiaTheme="majorEastAsia" w:hAnsiTheme="majorEastAsia"/>
          <w:color w:val="000000" w:themeColor="text1"/>
          <w:sz w:val="18"/>
          <w:szCs w:val="18"/>
        </w:rPr>
        <w:t>TP183</w:t>
      </w:r>
      <w:r>
        <w:rPr>
          <w:rFonts w:asciiTheme="majorEastAsia" w:eastAsiaTheme="majorEastAsia" w:hAnsiTheme="majorEastAsia" w:hint="eastAsia"/>
          <w:b/>
          <w:sz w:val="18"/>
          <w:szCs w:val="18"/>
        </w:rPr>
        <w:t xml:space="preserve">     文献标识码  </w:t>
      </w:r>
      <w:r>
        <w:rPr>
          <w:rFonts w:asciiTheme="majorEastAsia" w:eastAsiaTheme="majorEastAsia" w:hAnsiTheme="majorEastAsia" w:hint="eastAsia"/>
          <w:sz w:val="18"/>
          <w:szCs w:val="18"/>
        </w:rPr>
        <w:t xml:space="preserve">A </w:t>
      </w:r>
      <w:r>
        <w:rPr>
          <w:rFonts w:asciiTheme="majorEastAsia" w:eastAsiaTheme="majorEastAsia" w:hAnsiTheme="majorEastAsia" w:hint="eastAsia"/>
          <w:b/>
          <w:sz w:val="18"/>
          <w:szCs w:val="18"/>
        </w:rPr>
        <w:t xml:space="preserve">            DOI  </w:t>
      </w:r>
      <w:r>
        <w:rPr>
          <w:rFonts w:asciiTheme="majorEastAsia" w:eastAsiaTheme="majorEastAsia" w:hAnsiTheme="majorEastAsia" w:hint="eastAsia"/>
          <w:color w:val="FF0000"/>
          <w:sz w:val="18"/>
          <w:szCs w:val="18"/>
        </w:rPr>
        <w:t xml:space="preserve"> </w:t>
      </w:r>
    </w:p>
    <w:p w14:paraId="56C9ECEE" w14:textId="77777777" w:rsidR="00741402" w:rsidRDefault="00C524FD" w:rsidP="00D52A2D">
      <w:pPr>
        <w:spacing w:beforeLines="50" w:before="180" w:afterLines="50" w:after="180" w:line="220" w:lineRule="atLeast"/>
        <w:jc w:val="center"/>
        <w:rPr>
          <w:rFonts w:ascii="Times New Roman" w:eastAsiaTheme="majorEastAsia" w:hAnsi="Times New Roman" w:cs="Times New Roman"/>
          <w:b/>
          <w:sz w:val="21"/>
          <w:szCs w:val="21"/>
        </w:rPr>
      </w:pPr>
      <w:r>
        <w:rPr>
          <w:rFonts w:ascii="Times New Roman" w:eastAsia="SimHei" w:hAnsi="Times New Roman" w:cs="Times New Roman"/>
          <w:b/>
          <w:sz w:val="21"/>
          <w:szCs w:val="21"/>
        </w:rPr>
        <w:t>English Title</w:t>
      </w:r>
    </w:p>
    <w:p w14:paraId="1B934DF1" w14:textId="133EB4C5" w:rsidR="00741402" w:rsidRDefault="00306A13" w:rsidP="00D52A2D">
      <w:pPr>
        <w:spacing w:beforeLines="50" w:before="180" w:after="0" w:line="220" w:lineRule="atLeast"/>
        <w:jc w:val="center"/>
        <w:rPr>
          <w:rFonts w:ascii="Times New Roman" w:hAnsi="Times New Roman" w:cs="Times New Roman"/>
          <w:sz w:val="18"/>
          <w:szCs w:val="18"/>
          <w:vertAlign w:val="superscript"/>
        </w:rPr>
      </w:pPr>
      <w:proofErr w:type="spellStart"/>
      <w:r>
        <w:rPr>
          <w:rFonts w:ascii="Times New Roman" w:hAnsi="Times New Roman" w:cs="Times New Roman" w:hint="eastAsia"/>
          <w:sz w:val="18"/>
          <w:szCs w:val="18"/>
        </w:rPr>
        <w:t>Yumeng</w:t>
      </w:r>
      <w:proofErr w:type="spellEnd"/>
      <w:r>
        <w:rPr>
          <w:rFonts w:ascii="Times New Roman" w:hAnsi="Times New Roman" w:cs="Times New Roman" w:hint="eastAsia"/>
          <w:sz w:val="18"/>
          <w:szCs w:val="18"/>
        </w:rPr>
        <w:t xml:space="preserve"> </w:t>
      </w:r>
      <w:proofErr w:type="gramStart"/>
      <w:r>
        <w:rPr>
          <w:rFonts w:ascii="Times New Roman" w:hAnsi="Times New Roman" w:cs="Times New Roman" w:hint="eastAsia"/>
          <w:sz w:val="18"/>
          <w:szCs w:val="18"/>
        </w:rPr>
        <w:t>Wang,</w:t>
      </w:r>
      <w:r w:rsidR="00C524FD">
        <w:rPr>
          <w:rFonts w:ascii="Times New Roman" w:hAnsi="Times New Roman" w:cs="Times New Roman" w:hint="eastAsia"/>
          <w:sz w:val="18"/>
          <w:szCs w:val="18"/>
          <w:vertAlign w:val="superscript"/>
        </w:rPr>
        <w:t xml:space="preserve">   </w:t>
      </w:r>
      <w:proofErr w:type="spellStart"/>
      <w:proofErr w:type="gramEnd"/>
      <w:r>
        <w:rPr>
          <w:rFonts w:ascii="Times New Roman" w:hAnsi="Times New Roman" w:cs="Times New Roman" w:hint="eastAsia"/>
          <w:sz w:val="18"/>
          <w:szCs w:val="18"/>
        </w:rPr>
        <w:t>Jianming</w:t>
      </w:r>
      <w:proofErr w:type="spellEnd"/>
      <w:r>
        <w:rPr>
          <w:rFonts w:ascii="Times New Roman" w:hAnsi="Times New Roman" w:cs="Times New Roman" w:hint="eastAsia"/>
          <w:sz w:val="18"/>
          <w:szCs w:val="18"/>
        </w:rPr>
        <w:t xml:space="preserve"> Zhao</w:t>
      </w:r>
    </w:p>
    <w:p w14:paraId="7D21C41B" w14:textId="6DD2A602" w:rsidR="00741402" w:rsidRDefault="00C524FD">
      <w:pPr>
        <w:pStyle w:val="DepartCorrespond"/>
        <w:ind w:left="99" w:hanging="99"/>
        <w:jc w:val="center"/>
        <w:rPr>
          <w:color w:val="FF0000"/>
          <w:sz w:val="15"/>
          <w:szCs w:val="15"/>
        </w:rPr>
      </w:pPr>
      <w:r>
        <w:rPr>
          <w:rFonts w:hint="eastAsia"/>
          <w:sz w:val="15"/>
          <w:szCs w:val="15"/>
        </w:rPr>
        <w:t>(</w:t>
      </w:r>
      <w:r w:rsidR="00042F6B">
        <w:rPr>
          <w:rFonts w:hint="eastAsia"/>
          <w:sz w:val="15"/>
          <w:szCs w:val="15"/>
        </w:rPr>
        <w:t xml:space="preserve">School of </w:t>
      </w:r>
      <w:proofErr w:type="spellStart"/>
      <w:r w:rsidR="00042F6B">
        <w:rPr>
          <w:rFonts w:hint="eastAsia"/>
          <w:sz w:val="15"/>
          <w:szCs w:val="15"/>
        </w:rPr>
        <w:t>Computer&amp;Information</w:t>
      </w:r>
      <w:proofErr w:type="spellEnd"/>
      <w:r w:rsidR="00042F6B">
        <w:rPr>
          <w:rFonts w:hint="eastAsia"/>
          <w:sz w:val="15"/>
          <w:szCs w:val="15"/>
        </w:rPr>
        <w:t xml:space="preserve"> Technology</w:t>
      </w:r>
      <w:r>
        <w:rPr>
          <w:rFonts w:hint="eastAsia"/>
          <w:sz w:val="15"/>
          <w:szCs w:val="15"/>
        </w:rPr>
        <w:t>，</w:t>
      </w:r>
      <w:r w:rsidR="00042F6B">
        <w:rPr>
          <w:rFonts w:hint="eastAsia"/>
          <w:sz w:val="15"/>
          <w:szCs w:val="15"/>
        </w:rPr>
        <w:t>Northeast Petroleum University</w:t>
      </w:r>
      <w:r>
        <w:rPr>
          <w:rFonts w:hint="eastAsia"/>
          <w:sz w:val="15"/>
          <w:szCs w:val="15"/>
        </w:rPr>
        <w:t>，</w:t>
      </w:r>
      <w:r>
        <w:rPr>
          <w:sz w:val="15"/>
          <w:szCs w:val="15"/>
        </w:rPr>
        <w:t xml:space="preserve"> </w:t>
      </w:r>
      <w:r w:rsidR="0017419A">
        <w:rPr>
          <w:rFonts w:hint="eastAsia"/>
          <w:sz w:val="15"/>
          <w:szCs w:val="15"/>
        </w:rPr>
        <w:t xml:space="preserve">Daqing </w:t>
      </w:r>
      <w:r w:rsidR="00042F6B">
        <w:rPr>
          <w:rFonts w:hint="eastAsia"/>
          <w:sz w:val="15"/>
          <w:szCs w:val="15"/>
        </w:rPr>
        <w:t>163000</w:t>
      </w:r>
      <w:r>
        <w:rPr>
          <w:rFonts w:hint="eastAsia"/>
          <w:sz w:val="15"/>
          <w:szCs w:val="15"/>
        </w:rPr>
        <w:t>，</w:t>
      </w:r>
      <w:r>
        <w:rPr>
          <w:rFonts w:hint="eastAsia"/>
          <w:sz w:val="15"/>
          <w:szCs w:val="15"/>
        </w:rPr>
        <w:t>C</w:t>
      </w:r>
      <w:r w:rsidR="00042F6B">
        <w:rPr>
          <w:rFonts w:hint="eastAsia"/>
          <w:sz w:val="15"/>
          <w:szCs w:val="15"/>
        </w:rPr>
        <w:t>hina</w:t>
      </w:r>
      <w:r>
        <w:rPr>
          <w:rFonts w:hint="eastAsia"/>
          <w:sz w:val="15"/>
          <w:szCs w:val="15"/>
        </w:rPr>
        <w:t>)</w:t>
      </w:r>
    </w:p>
    <w:p w14:paraId="6B325FB5" w14:textId="7DBE068D" w:rsidR="00437AEE" w:rsidRPr="00437AEE" w:rsidRDefault="00C524FD" w:rsidP="00437AEE">
      <w:pPr>
        <w:pStyle w:val="DepartCorrespond"/>
        <w:ind w:left="119" w:hanging="119"/>
        <w:rPr>
          <w:sz w:val="15"/>
          <w:szCs w:val="15"/>
        </w:rPr>
      </w:pPr>
      <w:r>
        <w:rPr>
          <w:rFonts w:eastAsia="SimHei"/>
          <w:b/>
          <w:sz w:val="18"/>
          <w:szCs w:val="18"/>
        </w:rPr>
        <w:t xml:space="preserve">Abstract </w:t>
      </w:r>
      <w:r w:rsidR="00031B51">
        <w:rPr>
          <w:rFonts w:hint="eastAsia"/>
          <w:sz w:val="15"/>
          <w:szCs w:val="15"/>
        </w:rPr>
        <w:t xml:space="preserve">Speech synthesis has been developed rapidly these years, but </w:t>
      </w:r>
      <w:r w:rsidR="003618F4">
        <w:rPr>
          <w:rFonts w:hint="eastAsia"/>
          <w:sz w:val="15"/>
          <w:szCs w:val="15"/>
        </w:rPr>
        <w:t>there are still some problems</w:t>
      </w:r>
      <w:r w:rsidR="00FA1A1F">
        <w:rPr>
          <w:rFonts w:hint="eastAsia"/>
          <w:sz w:val="15"/>
          <w:szCs w:val="15"/>
        </w:rPr>
        <w:t>,</w:t>
      </w:r>
      <w:r w:rsidR="00437AEE">
        <w:rPr>
          <w:sz w:val="15"/>
          <w:szCs w:val="15"/>
        </w:rPr>
        <w:t xml:space="preserve"> </w:t>
      </w:r>
      <w:r w:rsidR="00FA1A1F">
        <w:rPr>
          <w:rFonts w:hint="eastAsia"/>
          <w:sz w:val="15"/>
          <w:szCs w:val="15"/>
        </w:rPr>
        <w:t xml:space="preserve">especially in </w:t>
      </w:r>
      <w:r w:rsidR="006A4E38">
        <w:rPr>
          <w:rFonts w:hint="eastAsia"/>
          <w:sz w:val="15"/>
          <w:szCs w:val="15"/>
        </w:rPr>
        <w:t xml:space="preserve">similarity and </w:t>
      </w:r>
      <w:r w:rsidR="00E71A66">
        <w:rPr>
          <w:sz w:val="15"/>
          <w:szCs w:val="15"/>
        </w:rPr>
        <w:t>naturalness</w:t>
      </w:r>
      <w:r w:rsidR="00E71A66">
        <w:rPr>
          <w:rFonts w:hint="eastAsia"/>
          <w:sz w:val="15"/>
          <w:szCs w:val="15"/>
        </w:rPr>
        <w:t>.</w:t>
      </w:r>
      <w:r w:rsidR="002D61F2">
        <w:rPr>
          <w:rFonts w:hint="eastAsia"/>
          <w:sz w:val="15"/>
          <w:szCs w:val="15"/>
        </w:rPr>
        <w:t xml:space="preserve"> Deep learning technologies have been used to </w:t>
      </w:r>
      <w:r w:rsidR="000352B0">
        <w:rPr>
          <w:rFonts w:hint="eastAsia"/>
          <w:sz w:val="15"/>
          <w:szCs w:val="15"/>
        </w:rPr>
        <w:t xml:space="preserve">speech synthesis, and </w:t>
      </w:r>
      <w:r w:rsidR="006E7837">
        <w:rPr>
          <w:rFonts w:hint="eastAsia"/>
          <w:sz w:val="15"/>
          <w:szCs w:val="15"/>
        </w:rPr>
        <w:t xml:space="preserve">got </w:t>
      </w:r>
      <w:r w:rsidR="00180E18">
        <w:rPr>
          <w:rFonts w:hint="eastAsia"/>
          <w:sz w:val="15"/>
          <w:szCs w:val="15"/>
        </w:rPr>
        <w:t xml:space="preserve">comparative performance as </w:t>
      </w:r>
      <w:r w:rsidR="00440516">
        <w:rPr>
          <w:rFonts w:hint="eastAsia"/>
          <w:sz w:val="15"/>
          <w:szCs w:val="15"/>
        </w:rPr>
        <w:t xml:space="preserve">those based on </w:t>
      </w:r>
      <w:r w:rsidR="009F195C">
        <w:rPr>
          <w:rFonts w:hint="eastAsia"/>
          <w:sz w:val="15"/>
          <w:szCs w:val="15"/>
        </w:rPr>
        <w:t xml:space="preserve">HMM and </w:t>
      </w:r>
      <w:r w:rsidR="002133FE">
        <w:rPr>
          <w:rFonts w:hint="eastAsia"/>
          <w:sz w:val="15"/>
          <w:szCs w:val="15"/>
        </w:rPr>
        <w:t>waveform concatenation.</w:t>
      </w:r>
      <w:r w:rsidR="00437AEE">
        <w:rPr>
          <w:rFonts w:ascii="Menlo" w:eastAsia="Times New Roman" w:hAnsi="Menlo" w:cs="Menlo"/>
          <w:b/>
          <w:bCs/>
          <w:color w:val="000000"/>
          <w:sz w:val="18"/>
          <w:szCs w:val="18"/>
        </w:rPr>
        <w:t xml:space="preserve"> </w:t>
      </w:r>
      <w:r w:rsidR="00437AEE" w:rsidRPr="00437AEE">
        <w:rPr>
          <w:sz w:val="15"/>
          <w:szCs w:val="15"/>
        </w:rPr>
        <w:t>Because deep learning technologies have very powerful modeling ability, and they are quite flexible and easy to control, they are very promising in improving</w:t>
      </w:r>
      <w:r w:rsidR="00437AEE">
        <w:rPr>
          <w:sz w:val="15"/>
          <w:szCs w:val="15"/>
        </w:rPr>
        <w:t xml:space="preserve"> speech synthesis and have high </w:t>
      </w:r>
      <w:r w:rsidR="00437AEE" w:rsidRPr="00437AEE">
        <w:rPr>
          <w:sz w:val="15"/>
          <w:szCs w:val="15"/>
        </w:rPr>
        <w:t>research value. Recurrent Neural Network(RNN), Long Short-term Memory Neural Network(LSTM) and Gated Recurrent Neural Network(GRNN) are typical deep models. An</w:t>
      </w:r>
      <w:r w:rsidR="00437AEE">
        <w:rPr>
          <w:sz w:val="15"/>
          <w:szCs w:val="15"/>
        </w:rPr>
        <w:t xml:space="preserve">d their effectiveness of speech </w:t>
      </w:r>
      <w:r w:rsidR="00437AEE" w:rsidRPr="00437AEE">
        <w:rPr>
          <w:sz w:val="15"/>
          <w:szCs w:val="15"/>
        </w:rPr>
        <w:t xml:space="preserve">synthesis </w:t>
      </w:r>
      <w:r w:rsidR="00F356CE">
        <w:rPr>
          <w:rFonts w:hint="eastAsia"/>
          <w:sz w:val="15"/>
          <w:szCs w:val="15"/>
        </w:rPr>
        <w:t>is</w:t>
      </w:r>
      <w:r w:rsidR="00F356CE">
        <w:rPr>
          <w:sz w:val="15"/>
          <w:szCs w:val="15"/>
        </w:rPr>
        <w:t xml:space="preserve"> </w:t>
      </w:r>
      <w:r w:rsidR="00437AEE" w:rsidRPr="00437AEE">
        <w:rPr>
          <w:sz w:val="15"/>
          <w:szCs w:val="15"/>
        </w:rPr>
        <w:t>showed through several comparative experiments.</w:t>
      </w:r>
    </w:p>
    <w:p w14:paraId="6D220998" w14:textId="3F591C0F" w:rsidR="00741402" w:rsidRDefault="00C524FD" w:rsidP="002B4DE7">
      <w:pPr>
        <w:pStyle w:val="DepartCorrespond"/>
        <w:ind w:left="119" w:hanging="119"/>
        <w:rPr>
          <w:rFonts w:ascii="SimHei" w:eastAsia="SimHei" w:hAnsi="SimHei"/>
          <w:color w:val="FF0000"/>
          <w:sz w:val="21"/>
          <w:szCs w:val="21"/>
        </w:rPr>
        <w:sectPr w:rsidR="00741402">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r>
        <w:rPr>
          <w:rFonts w:eastAsia="SimHei"/>
          <w:b/>
          <w:sz w:val="18"/>
          <w:szCs w:val="18"/>
        </w:rPr>
        <w:t xml:space="preserve">Keywords </w:t>
      </w:r>
      <w:r>
        <w:rPr>
          <w:rFonts w:eastAsia="SimHei"/>
          <w:sz w:val="15"/>
          <w:szCs w:val="15"/>
        </w:rPr>
        <w:t xml:space="preserve"> </w:t>
      </w:r>
      <w:r w:rsidR="002B4DE7">
        <w:rPr>
          <w:rFonts w:eastAsia="SimHei"/>
          <w:sz w:val="15"/>
          <w:szCs w:val="15"/>
        </w:rPr>
        <w:t>Deep Neural Network</w:t>
      </w:r>
      <w:r>
        <w:rPr>
          <w:rFonts w:eastAsia="SimHei"/>
          <w:sz w:val="15"/>
          <w:szCs w:val="15"/>
        </w:rPr>
        <w:t>，</w:t>
      </w:r>
      <w:r w:rsidR="002B4DE7">
        <w:rPr>
          <w:rFonts w:eastAsia="SimHei"/>
          <w:sz w:val="15"/>
          <w:szCs w:val="15"/>
        </w:rPr>
        <w:t>speech synthesis</w:t>
      </w:r>
      <w:r>
        <w:rPr>
          <w:rFonts w:eastAsia="SimHei" w:hint="eastAsia"/>
          <w:sz w:val="15"/>
          <w:szCs w:val="15"/>
        </w:rPr>
        <w:t>，</w:t>
      </w:r>
      <w:r w:rsidR="002B4DE7">
        <w:rPr>
          <w:rFonts w:asciiTheme="majorEastAsia" w:eastAsiaTheme="majorEastAsia" w:hAnsiTheme="majorEastAsia"/>
          <w:sz w:val="15"/>
          <w:szCs w:val="15"/>
        </w:rPr>
        <w:t>Long shor</w:t>
      </w:r>
      <w:r w:rsidR="005F7A4F">
        <w:rPr>
          <w:rFonts w:asciiTheme="majorEastAsia" w:eastAsiaTheme="majorEastAsia" w:hAnsiTheme="majorEastAsia"/>
          <w:sz w:val="15"/>
          <w:szCs w:val="15"/>
        </w:rPr>
        <w:t>t-term memory, Gated recurrent u</w:t>
      </w:r>
      <w:r w:rsidR="002B4DE7">
        <w:rPr>
          <w:rFonts w:asciiTheme="majorEastAsia" w:eastAsiaTheme="majorEastAsia" w:hAnsiTheme="majorEastAsia"/>
          <w:sz w:val="15"/>
          <w:szCs w:val="15"/>
        </w:rPr>
        <w:t>nit</w:t>
      </w:r>
      <w:r w:rsidR="002B4DE7">
        <w:rPr>
          <w:rFonts w:ascii="SimHei" w:eastAsia="SimHei" w:hAnsi="SimHei"/>
          <w:color w:val="FF0000"/>
          <w:sz w:val="21"/>
          <w:szCs w:val="21"/>
        </w:rPr>
        <w:t xml:space="preserve"> </w:t>
      </w:r>
    </w:p>
    <w:p w14:paraId="4DD70B26" w14:textId="1BD7CB1A" w:rsidR="00741402" w:rsidRPr="001D5C20" w:rsidRDefault="00D87508">
      <w:pPr>
        <w:pStyle w:val="CommentText"/>
        <w:numPr>
          <w:ilvl w:val="0"/>
          <w:numId w:val="1"/>
        </w:numPr>
      </w:pPr>
      <w:r>
        <w:rPr>
          <w:rFonts w:hint="eastAsia"/>
        </w:rPr>
        <w:t>引言</w:t>
      </w:r>
    </w:p>
    <w:p w14:paraId="66E43C7E"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5CF18BCF"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基于统计参数的语音合成技术通过训练带参数的模型，再将本文的语言学特征作为输入，利用模型来预测相应的语音声学特征，最后借用声码器将声学特征合成得到语音。隐马尔科夫模型</w:t>
      </w:r>
      <w:r w:rsidRPr="00741F60">
        <w:rPr>
          <w:rFonts w:ascii="SimSun" w:hAnsi="SimSun"/>
          <w:sz w:val="18"/>
          <w:szCs w:val="18"/>
        </w:rPr>
        <w:t>(</w:t>
      </w:r>
      <w:r w:rsidRPr="00741F60">
        <w:rPr>
          <w:rFonts w:ascii="SimSun" w:hAnsi="SimSun" w:hint="eastAsia"/>
          <w:sz w:val="18"/>
          <w:szCs w:val="18"/>
        </w:rPr>
        <w:t>Hi</w:t>
      </w:r>
      <w:r w:rsidRPr="00741F60">
        <w:rPr>
          <w:rFonts w:ascii="SimSun" w:hAnsi="SimSun"/>
          <w:sz w:val="18"/>
          <w:szCs w:val="18"/>
        </w:rPr>
        <w:t>dden Markov Model)</w:t>
      </w:r>
      <w:r w:rsidRPr="00741F60">
        <w:rPr>
          <w:rFonts w:ascii="SimSun" w:hAnsi="SimSun" w:hint="eastAsia"/>
          <w:sz w:val="18"/>
          <w:szCs w:val="18"/>
        </w:rPr>
        <w:t>就是统计参数语音合成技术的典型代表，在过去的几十年里得到广泛研究[</w:t>
      </w:r>
      <w:r w:rsidRPr="00741F60">
        <w:rPr>
          <w:rFonts w:ascii="SimSun" w:hAnsi="SimSun"/>
          <w:sz w:val="18"/>
          <w:szCs w:val="18"/>
        </w:rPr>
        <w:t>1,2,3</w:t>
      </w:r>
      <w:r w:rsidRPr="00741F60">
        <w:rPr>
          <w:rFonts w:ascii="SimSun" w:hAnsi="SimSun" w:hint="eastAsia"/>
          <w:sz w:val="18"/>
          <w:szCs w:val="18"/>
        </w:rPr>
        <w:t>]。隐马尔科夫模型对时序信号有这很好的建模能力，因此，可以将其用作声学模型，用来解决语音合成中声学特征和语言学特征之间的复杂映射关系问题。并且，研究表明，隐马尔</w:t>
      </w:r>
      <w:r w:rsidRPr="00741F60">
        <w:rPr>
          <w:rFonts w:ascii="SimSun" w:hAnsi="SimSun" w:hint="eastAsia"/>
          <w:sz w:val="18"/>
          <w:szCs w:val="18"/>
        </w:rPr>
        <w:t>科夫模型在语音合成方面表现出了很好的性能。</w:t>
      </w:r>
    </w:p>
    <w:p w14:paraId="398D5C77"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但是隐马尔科夫模型也存在一些弊端。基于统计参数的语音合成技术是通过对文本特征和声学特征之间的关系进行建模，由于文本和语音都是时序信号，涉及到的文本特征必然是复杂的上下文相关的因素（[</w:t>
      </w:r>
      <w:r w:rsidRPr="00741F60">
        <w:rPr>
          <w:rFonts w:ascii="SimSun" w:hAnsi="SimSun"/>
          <w:sz w:val="18"/>
          <w:szCs w:val="18"/>
        </w:rPr>
        <w:t>1</w:t>
      </w:r>
      <w:r w:rsidRPr="00741F60">
        <w:rPr>
          <w:rFonts w:ascii="SimSun" w:hAnsi="SimSun" w:hint="eastAsia"/>
          <w:sz w:val="18"/>
          <w:szCs w:val="18"/>
        </w:rPr>
        <w:t>]指出影响英语语音合成效果的上下文相关特征有50多种，包括音素学、语言学、语法学等），因此，对如此复杂的文本特征和声学特征构建其映射关系需要模型具有很强的表现能力。隐马尔科夫模型对每种上下文相关的特征独立构建模型，即上下文相关的隐马尔科夫模型。但是，由于无法在有限规模的训练数据集中包含所有可能的上下文相关的特征，因此导致上下文相关的隐马尔科夫模型不能涵盖所有特征情况。虽然，隐马尔科夫模型采用基于决策树的上下文聚类方法[</w:t>
      </w:r>
      <w:r w:rsidRPr="00741F60">
        <w:rPr>
          <w:rFonts w:ascii="SimSun" w:hAnsi="SimSun"/>
          <w:sz w:val="18"/>
          <w:szCs w:val="18"/>
        </w:rPr>
        <w:t>3</w:t>
      </w:r>
      <w:r w:rsidRPr="00741F60">
        <w:rPr>
          <w:rFonts w:ascii="SimSun" w:hAnsi="SimSun" w:hint="eastAsia"/>
          <w:sz w:val="18"/>
          <w:szCs w:val="18"/>
        </w:rPr>
        <w:t>]来解决这个问题，但</w:t>
      </w:r>
      <w:r w:rsidRPr="00741F60">
        <w:rPr>
          <w:rFonts w:ascii="SimSun" w:hAnsi="SimSun" w:hint="eastAsia"/>
          <w:sz w:val="18"/>
          <w:szCs w:val="18"/>
        </w:rPr>
        <w:lastRenderedPageBreak/>
        <w:t>是，对于非常丰富而且更复杂的上下文关系，隐马尔科夫模型的表现能力还是不足。</w:t>
      </w:r>
    </w:p>
    <w:p w14:paraId="7F211A04" w14:textId="77777777"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神经网络就能更好地对复杂关系进行建模。</w:t>
      </w:r>
    </w:p>
    <w:p w14:paraId="33F01506" w14:textId="2AF54D49"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随着深度学习技术的不断发展，将其应用于语音合成的研究工作也越来越多。深度前馈神经网络</w:t>
      </w:r>
      <w:r w:rsidRPr="00741F60">
        <w:rPr>
          <w:rFonts w:ascii="SimSun" w:hAnsi="SimSun"/>
          <w:sz w:val="18"/>
          <w:szCs w:val="18"/>
        </w:rPr>
        <w:t>(Deep Forward Neural Network)</w:t>
      </w:r>
      <w:r w:rsidRPr="00741F60">
        <w:rPr>
          <w:rFonts w:ascii="SimSun" w:hAnsi="SimSun" w:hint="eastAsia"/>
          <w:sz w:val="18"/>
          <w:szCs w:val="18"/>
        </w:rPr>
        <w:t>具有全连接特性，能直接对复杂映射关系进行建模</w:t>
      </w:r>
      <w:r w:rsidRPr="00741F60">
        <w:rPr>
          <w:rFonts w:ascii="SimSun" w:hAnsi="SimSun"/>
          <w:sz w:val="18"/>
          <w:szCs w:val="18"/>
        </w:rPr>
        <w:t>[4,5,6]</w:t>
      </w:r>
      <w:r w:rsidRPr="00741F60">
        <w:rPr>
          <w:rFonts w:ascii="SimSun" w:hAnsi="SimSun" w:hint="eastAsia"/>
          <w:sz w:val="18"/>
          <w:szCs w:val="18"/>
        </w:rPr>
        <w:t>。可以认为深度前馈神经网络替代隐马尔科夫模型中的决策树，模型表现能力比后者更强。但是，深度神经网络是一帧一帧地对文本特征和声学特征的映射关系进行建模的，完全没有考虑上下文的依赖关系，这跟语音和文本的时序特性不相符。递归神经网络(Recurrent Neural Network)能很好地对时序信号的上下文依赖关系进行建模。长短时记忆网络(Long Short-Term Memory</w:t>
      </w:r>
      <w:r w:rsidR="00CE6846">
        <w:rPr>
          <w:rFonts w:ascii="SimSun" w:hAnsi="SimSun" w:hint="eastAsia"/>
          <w:sz w:val="18"/>
          <w:szCs w:val="18"/>
        </w:rPr>
        <w:t xml:space="preserve"> </w:t>
      </w:r>
      <w:r w:rsidR="00CE6846">
        <w:rPr>
          <w:rFonts w:ascii="SimSun" w:hAnsi="SimSun"/>
          <w:sz w:val="18"/>
          <w:szCs w:val="18"/>
        </w:rPr>
        <w:t>Neural</w:t>
      </w:r>
      <w:r w:rsidR="00CE6846">
        <w:rPr>
          <w:rFonts w:ascii="SimSun" w:hAnsi="SimSun" w:hint="eastAsia"/>
          <w:sz w:val="18"/>
          <w:szCs w:val="18"/>
        </w:rPr>
        <w:t xml:space="preserve"> </w:t>
      </w:r>
      <w:r w:rsidRPr="00741F60">
        <w:rPr>
          <w:rFonts w:ascii="SimSun" w:hAnsi="SimSun"/>
          <w:sz w:val="18"/>
          <w:szCs w:val="18"/>
        </w:rPr>
        <w:t>Network</w:t>
      </w:r>
      <w:r w:rsidRPr="00741F60">
        <w:rPr>
          <w:rFonts w:ascii="SimSun" w:hAnsi="SimSun" w:hint="eastAsia"/>
          <w:sz w:val="18"/>
          <w:szCs w:val="18"/>
        </w:rPr>
        <w:t>)</w:t>
      </w:r>
      <w:r w:rsidRPr="00741F60">
        <w:rPr>
          <w:rFonts w:ascii="SimSun" w:hAnsi="SimSun"/>
          <w:sz w:val="18"/>
          <w:szCs w:val="18"/>
        </w:rPr>
        <w:t>[7</w:t>
      </w:r>
      <w:r w:rsidR="00CE6846">
        <w:rPr>
          <w:rFonts w:ascii="SimSun" w:hAnsi="SimSun" w:hint="eastAsia"/>
          <w:sz w:val="18"/>
          <w:szCs w:val="18"/>
        </w:rPr>
        <w:t>,</w:t>
      </w:r>
      <w:r w:rsidR="00CE6846">
        <w:rPr>
          <w:rFonts w:ascii="SimSun" w:hAnsi="SimSun"/>
          <w:sz w:val="18"/>
          <w:szCs w:val="18"/>
        </w:rPr>
        <w:t>8,10,12,13,</w:t>
      </w:r>
      <w:r w:rsidR="00CE6846">
        <w:rPr>
          <w:rFonts w:ascii="SimSun" w:hAnsi="SimSun" w:hint="eastAsia"/>
          <w:sz w:val="18"/>
          <w:szCs w:val="18"/>
        </w:rPr>
        <w:t>14]</w:t>
      </w:r>
      <w:r w:rsidRPr="00741F60">
        <w:rPr>
          <w:rFonts w:ascii="SimSun" w:hAnsi="SimSun" w:hint="eastAsia"/>
          <w:sz w:val="18"/>
          <w:szCs w:val="18"/>
        </w:rPr>
        <w:t>和门阀递归神经网络(Gated Recurrent Neural Network)</w:t>
      </w:r>
      <w:r w:rsidRPr="00741F60">
        <w:rPr>
          <w:rFonts w:ascii="SimSun" w:hAnsi="SimSun"/>
          <w:sz w:val="18"/>
          <w:szCs w:val="18"/>
        </w:rPr>
        <w:t>[9</w:t>
      </w:r>
      <w:r w:rsidR="00CE6846">
        <w:rPr>
          <w:rFonts w:ascii="SimSun" w:hAnsi="SimSun" w:hint="eastAsia"/>
          <w:sz w:val="18"/>
          <w:szCs w:val="18"/>
        </w:rPr>
        <w:t>,</w:t>
      </w:r>
      <w:r w:rsidRPr="00741F60">
        <w:rPr>
          <w:rFonts w:ascii="SimSun" w:hAnsi="SimSun"/>
          <w:sz w:val="18"/>
          <w:szCs w:val="18"/>
        </w:rPr>
        <w:t>11]</w:t>
      </w:r>
      <w:r w:rsidRPr="00741F60">
        <w:rPr>
          <w:rFonts w:ascii="SimSun" w:hAnsi="SimSun" w:hint="eastAsia"/>
          <w:sz w:val="18"/>
          <w:szCs w:val="18"/>
        </w:rPr>
        <w:t>是递归神经网络的变种。本文会把这两种神经网络模型用于语音合成。</w:t>
      </w:r>
    </w:p>
    <w:p w14:paraId="1C634D8A" w14:textId="440F0815" w:rsidR="00741F60" w:rsidRPr="00741F60" w:rsidRDefault="00741F60" w:rsidP="00741F60">
      <w:pPr>
        <w:pStyle w:val="BodyText"/>
        <w:spacing w:after="0" w:line="400" w:lineRule="exact"/>
        <w:ind w:firstLineChars="200" w:firstLine="360"/>
        <w:rPr>
          <w:rFonts w:ascii="SimSun" w:hAnsi="SimSun"/>
          <w:sz w:val="18"/>
          <w:szCs w:val="18"/>
        </w:rPr>
      </w:pPr>
      <w:r w:rsidRPr="00741F60">
        <w:rPr>
          <w:rFonts w:ascii="SimSun" w:hAnsi="SimSun" w:hint="eastAsia"/>
          <w:sz w:val="18"/>
          <w:szCs w:val="18"/>
        </w:rPr>
        <w:t>本文的组织结构如下：第二部分介绍中文语音合成的流程和相关技术；第三部分通过实验比较几种深度学习模型在中文语音合成上的表现；最后作总结。</w:t>
      </w:r>
    </w:p>
    <w:p w14:paraId="2944CAD8" w14:textId="631574D8" w:rsidR="00741F60" w:rsidRDefault="009F0D76" w:rsidP="00741F60">
      <w:pPr>
        <w:pStyle w:val="CommentText"/>
        <w:numPr>
          <w:ilvl w:val="0"/>
          <w:numId w:val="1"/>
        </w:numPr>
        <w:rPr>
          <w:rFonts w:ascii="Songti TC" w:eastAsia="Songti TC" w:hAnsi="Songti TC"/>
          <w:color w:val="000000"/>
        </w:rPr>
      </w:pPr>
      <w:r w:rsidRPr="00F16C56">
        <w:rPr>
          <w:rFonts w:ascii="SimSun" w:hAnsi="SimSun"/>
          <w:noProof/>
          <w:sz w:val="18"/>
          <w:szCs w:val="18"/>
        </w:rPr>
        <w:drawing>
          <wp:anchor distT="0" distB="0" distL="114300" distR="114300" simplePos="0" relativeHeight="251659264" behindDoc="0" locked="0" layoutInCell="1" allowOverlap="1" wp14:anchorId="45D8C5D0" wp14:editId="7909DB5F">
            <wp:simplePos x="0" y="0"/>
            <wp:positionH relativeFrom="column">
              <wp:posOffset>-129540</wp:posOffset>
            </wp:positionH>
            <wp:positionV relativeFrom="paragraph">
              <wp:posOffset>601980</wp:posOffset>
            </wp:positionV>
            <wp:extent cx="2738755" cy="154686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2738755" cy="154686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741F60" w:rsidRPr="00741F60">
        <w:rPr>
          <w:rFonts w:hint="eastAsia"/>
        </w:rPr>
        <w:t>基于深度学习的中文语音合成技术</w:t>
      </w:r>
    </w:p>
    <w:p w14:paraId="294223B7" w14:textId="4D76D6A6" w:rsidR="00741F60" w:rsidRPr="00F16C56" w:rsidRDefault="00741F60" w:rsidP="00741F60">
      <w:pPr>
        <w:autoSpaceDE w:val="0"/>
        <w:autoSpaceDN w:val="0"/>
        <w:rPr>
          <w:rFonts w:ascii="SimSun" w:eastAsia="SimSun" w:hAnsi="SimSun" w:cs="Times New Roman"/>
          <w:kern w:val="2"/>
          <w:sz w:val="18"/>
          <w:szCs w:val="18"/>
        </w:rPr>
      </w:pPr>
      <w:r w:rsidRPr="00F16C56">
        <w:rPr>
          <w:rFonts w:ascii="SimSun" w:eastAsia="SimSun" w:hAnsi="SimSun" w:cs="Times New Roman" w:hint="eastAsia"/>
          <w:kern w:val="2"/>
          <w:sz w:val="18"/>
          <w:szCs w:val="18"/>
        </w:rPr>
        <w:t>2.1 语音合成的基本流程</w:t>
      </w:r>
    </w:p>
    <w:p w14:paraId="48FFD18E" w14:textId="02B22F15" w:rsidR="00741F60" w:rsidRPr="00815DD5" w:rsidRDefault="008A3368" w:rsidP="00741F60">
      <w:pPr>
        <w:pStyle w:val="ListParagraph"/>
        <w:ind w:left="360" w:firstLineChars="0" w:firstLine="0"/>
        <w:rPr>
          <w:b/>
          <w:color w:val="FF0000"/>
          <w:sz w:val="16"/>
          <w:szCs w:val="16"/>
        </w:rPr>
      </w:pPr>
      <w:r>
        <w:rPr>
          <w:rFonts w:hint="eastAsia"/>
          <w:b/>
          <w:color w:val="FF0000"/>
          <w:sz w:val="16"/>
          <w:szCs w:val="16"/>
        </w:rPr>
        <w:t xml:space="preserve">         </w:t>
      </w:r>
      <w:r w:rsidR="00741F60" w:rsidRPr="00815DD5">
        <w:rPr>
          <w:rFonts w:hint="eastAsia"/>
          <w:b/>
          <w:color w:val="FF0000"/>
          <w:sz w:val="16"/>
          <w:szCs w:val="16"/>
        </w:rPr>
        <w:t>图</w:t>
      </w:r>
      <w:r w:rsidR="00741F60" w:rsidRPr="00815DD5">
        <w:rPr>
          <w:rFonts w:hint="eastAsia"/>
          <w:b/>
          <w:color w:val="FF0000"/>
          <w:sz w:val="16"/>
          <w:szCs w:val="16"/>
        </w:rPr>
        <w:t xml:space="preserve">1. </w:t>
      </w:r>
      <w:r w:rsidR="00741F60" w:rsidRPr="00815DD5">
        <w:rPr>
          <w:rFonts w:hint="eastAsia"/>
          <w:b/>
          <w:color w:val="FF0000"/>
          <w:sz w:val="16"/>
          <w:szCs w:val="16"/>
        </w:rPr>
        <w:t>语音合成的流程</w:t>
      </w:r>
    </w:p>
    <w:p w14:paraId="19170656" w14:textId="01194B99" w:rsidR="00741F60" w:rsidRPr="00741F60" w:rsidRDefault="00741F60" w:rsidP="009F0D76">
      <w:pPr>
        <w:pStyle w:val="BodyText"/>
        <w:spacing w:after="0" w:line="400" w:lineRule="exact"/>
        <w:rPr>
          <w:rFonts w:ascii="SimSun" w:hAnsi="SimSun"/>
          <w:sz w:val="18"/>
          <w:szCs w:val="18"/>
        </w:rPr>
      </w:pPr>
      <w:r w:rsidRPr="00741F60">
        <w:rPr>
          <w:rFonts w:ascii="SimSun" w:hAnsi="SimSun" w:hint="eastAsia"/>
          <w:sz w:val="18"/>
          <w:szCs w:val="18"/>
        </w:rPr>
        <w:t>基于统计参数的语音合成，主要通过模型来描述语音的声学特征和文本的语言学特征之间的映射</w:t>
      </w:r>
      <w:r w:rsidRPr="00741F60">
        <w:rPr>
          <w:rFonts w:ascii="SimSun" w:hAnsi="SimSun" w:hint="eastAsia"/>
          <w:sz w:val="18"/>
          <w:szCs w:val="18"/>
        </w:rPr>
        <w:t>关系，它分为训练阶段和测试阶段（合成阶段）。在训练阶段，首先对训练语音提取声学特征，主要包括LF0、bap以及</w:t>
      </w:r>
      <w:proofErr w:type="spellStart"/>
      <w:r w:rsidRPr="00741F60">
        <w:rPr>
          <w:rFonts w:ascii="SimSun" w:hAnsi="SimSun" w:hint="eastAsia"/>
          <w:sz w:val="18"/>
          <w:szCs w:val="18"/>
        </w:rPr>
        <w:t>mgc</w:t>
      </w:r>
      <w:proofErr w:type="spellEnd"/>
      <w:r w:rsidRPr="00741F60">
        <w:rPr>
          <w:rFonts w:ascii="SimSun" w:hAnsi="SimSun" w:hint="eastAsia"/>
          <w:sz w:val="18"/>
          <w:szCs w:val="18"/>
        </w:rPr>
        <w:t>等，作为模型的输出向量；对训练文本进行文本分析，得到上下文相关的标注，这将在下一部分详细介绍；借助设计好的问题集将标注转换为取值是0或1的二值型元素（比如对“该音素是否是元音”的回答结果）或者取值连续的元素（比如对“当前短语中的音素个数“的回答结果），共同构成模型的输入向量。对于深度学习模型，训练过程就是逐步迭代更新参数，以最小化预测输出和实际输出之间的误差。</w:t>
      </w:r>
    </w:p>
    <w:p w14:paraId="6D33AD43" w14:textId="5BAB5423" w:rsidR="00741F60" w:rsidRPr="00741F60"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w:t>
      </w:r>
      <w:r w:rsidRPr="00741F60">
        <w:rPr>
          <w:rFonts w:ascii="SimSun" w:hAnsi="SimSun"/>
          <w:sz w:val="18"/>
          <w:szCs w:val="18"/>
        </w:rPr>
        <w:t>2</w:t>
      </w:r>
      <w:r>
        <w:rPr>
          <w:rFonts w:ascii="SimSun" w:hAnsi="SimSun" w:hint="eastAsia"/>
          <w:sz w:val="18"/>
          <w:szCs w:val="18"/>
        </w:rPr>
        <w:t>中文文本分析</w:t>
      </w:r>
      <w:r w:rsidRPr="00741F60">
        <w:rPr>
          <w:rFonts w:ascii="SimSun" w:hAnsi="SimSun"/>
          <w:sz w:val="18"/>
          <w:szCs w:val="18"/>
        </w:rPr>
        <w:br/>
      </w:r>
      <w:r w:rsidRPr="00741F60">
        <w:rPr>
          <w:rFonts w:ascii="SimSun" w:hAnsi="SimSun" w:hint="eastAsia"/>
          <w:sz w:val="18"/>
          <w:szCs w:val="18"/>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741F60">
        <w:rPr>
          <w:rFonts w:ascii="SimSun" w:hAnsi="SimSun"/>
          <w:sz w:val="18"/>
          <w:szCs w:val="18"/>
        </w:rPr>
        <w:br/>
      </w:r>
      <w:r w:rsidRPr="00741F60">
        <w:rPr>
          <w:rFonts w:ascii="SimSun" w:hAnsi="SimSun" w:hint="eastAsia"/>
          <w:sz w:val="18"/>
          <w:szCs w:val="18"/>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00BC05E7">
        <w:rPr>
          <w:rFonts w:ascii="SimSun" w:hAnsi="SimSun"/>
          <w:sz w:val="18"/>
          <w:szCs w:val="18"/>
        </w:rPr>
        <w:t>“</w:t>
      </w:r>
      <w:r w:rsidRPr="00741F60">
        <w:rPr>
          <w:rFonts w:ascii="SimSun" w:hAnsi="SimSun" w:hint="eastAsia"/>
          <w:sz w:val="18"/>
          <w:szCs w:val="18"/>
        </w:rPr>
        <w:t>当前音素是否是音素</w:t>
      </w:r>
      <w:r w:rsidR="00BC05E7">
        <w:rPr>
          <w:rFonts w:ascii="SimSun" w:hAnsi="SimSun"/>
          <w:sz w:val="18"/>
          <w:szCs w:val="18"/>
        </w:rPr>
        <w:t>a”</w:t>
      </w:r>
      <w:r w:rsidRPr="00741F60">
        <w:rPr>
          <w:rFonts w:ascii="SimSun" w:hAnsi="SimSun" w:hint="eastAsia"/>
          <w:sz w:val="18"/>
          <w:szCs w:val="18"/>
        </w:rPr>
        <w:t>可以得到</w:t>
      </w:r>
      <w:r w:rsidRPr="00741F60">
        <w:rPr>
          <w:rFonts w:ascii="SimSun" w:hAnsi="SimSun"/>
          <w:sz w:val="18"/>
          <w:szCs w:val="18"/>
        </w:rPr>
        <w:t>0</w:t>
      </w:r>
      <w:r w:rsidRPr="00741F60">
        <w:rPr>
          <w:rFonts w:ascii="SimSun" w:hAnsi="SimSun" w:hint="eastAsia"/>
          <w:sz w:val="18"/>
          <w:szCs w:val="18"/>
        </w:rPr>
        <w:t>（否）或者</w:t>
      </w:r>
      <w:r w:rsidRPr="00741F60">
        <w:rPr>
          <w:rFonts w:ascii="SimSun" w:hAnsi="SimSun"/>
          <w:sz w:val="18"/>
          <w:szCs w:val="18"/>
        </w:rPr>
        <w:t>1</w:t>
      </w:r>
      <w:r w:rsidRPr="00741F60">
        <w:rPr>
          <w:rFonts w:ascii="SimSun" w:hAnsi="SimSun" w:hint="eastAsia"/>
          <w:sz w:val="18"/>
          <w:szCs w:val="18"/>
        </w:rPr>
        <w:t>（是），问题</w:t>
      </w:r>
      <w:r w:rsidR="00BC05E7">
        <w:rPr>
          <w:rFonts w:ascii="SimSun" w:hAnsi="SimSun"/>
          <w:sz w:val="18"/>
          <w:szCs w:val="18"/>
        </w:rPr>
        <w:t>“</w:t>
      </w:r>
      <w:r w:rsidRPr="00741F60">
        <w:rPr>
          <w:rFonts w:ascii="SimSun" w:hAnsi="SimSun" w:hint="eastAsia"/>
          <w:sz w:val="18"/>
          <w:szCs w:val="18"/>
        </w:rPr>
        <w:t>当前短语中的音素个数</w:t>
      </w:r>
      <w:r w:rsidR="00BC05E7">
        <w:rPr>
          <w:rFonts w:ascii="SimSun" w:hAnsi="SimSun"/>
          <w:sz w:val="18"/>
          <w:szCs w:val="18"/>
        </w:rPr>
        <w:t>”</w:t>
      </w:r>
      <w:r w:rsidRPr="00741F60">
        <w:rPr>
          <w:rFonts w:ascii="SimSun" w:hAnsi="SimSun" w:hint="eastAsia"/>
          <w:sz w:val="18"/>
          <w:szCs w:val="18"/>
        </w:rPr>
        <w:t>就可以得到连续型数值</w:t>
      </w:r>
      <w:r w:rsidRPr="00741F60">
        <w:rPr>
          <w:rFonts w:ascii="SimSun" w:hAnsi="SimSun"/>
          <w:sz w:val="18"/>
          <w:szCs w:val="18"/>
        </w:rPr>
        <w:t>。</w:t>
      </w:r>
    </w:p>
    <w:p w14:paraId="4E6D652E" w14:textId="7E414501" w:rsidR="009B5EAC" w:rsidRDefault="00741F60" w:rsidP="00741F60">
      <w:pPr>
        <w:pStyle w:val="BodyText"/>
        <w:spacing w:after="0" w:line="400" w:lineRule="exact"/>
        <w:rPr>
          <w:rFonts w:ascii="SimSun" w:hAnsi="SimSun"/>
          <w:sz w:val="18"/>
          <w:szCs w:val="18"/>
        </w:rPr>
      </w:pPr>
      <w:r w:rsidRPr="00741F60">
        <w:rPr>
          <w:rFonts w:ascii="SimSun" w:hAnsi="SimSun" w:hint="eastAsia"/>
          <w:sz w:val="18"/>
          <w:szCs w:val="18"/>
        </w:rPr>
        <w:t>2.3</w:t>
      </w:r>
      <w:r w:rsidRPr="00741F60">
        <w:rPr>
          <w:rFonts w:ascii="SimSun" w:hAnsi="SimSun"/>
          <w:sz w:val="18"/>
          <w:szCs w:val="18"/>
        </w:rPr>
        <w:t>深度学习模型</w:t>
      </w:r>
      <w:r w:rsidRPr="00741F60">
        <w:rPr>
          <w:rFonts w:ascii="SimSun" w:hAnsi="SimSun"/>
          <w:sz w:val="18"/>
          <w:szCs w:val="18"/>
        </w:rPr>
        <w:br/>
        <w:t>深度学习模型对复杂的映射关系有更好的建模能</w:t>
      </w:r>
      <w:r w:rsidRPr="00741F60">
        <w:rPr>
          <w:rFonts w:ascii="SimSun" w:hAnsi="SimSun"/>
          <w:sz w:val="18"/>
          <w:szCs w:val="18"/>
        </w:rPr>
        <w:lastRenderedPageBreak/>
        <w:t>力。深度前馈神经网络是最普通、最简单的网络模型，它通常有多个隐含层，每一层都对其输入进行如下非线性变化：</w:t>
      </w:r>
      <w:r w:rsidRPr="00741F60">
        <w:rPr>
          <w:rFonts w:ascii="SimSun" w:hAnsi="SimSun"/>
          <w:sz w:val="18"/>
          <w:szCs w:val="18"/>
        </w:rPr>
        <w:br/>
      </w:r>
      <w:r w:rsidR="00575784">
        <w:rPr>
          <w:rFonts w:ascii="SimSun" w:hAnsi="SimSun"/>
          <w:noProof/>
          <w:color w:val="FF0000"/>
          <w:sz w:val="18"/>
          <w:szCs w:val="18"/>
        </w:rPr>
        <w:drawing>
          <wp:anchor distT="0" distB="0" distL="114300" distR="114300" simplePos="0" relativeHeight="251661312" behindDoc="0" locked="0" layoutInCell="1" allowOverlap="1" wp14:anchorId="4A155377" wp14:editId="7C12FEE3">
            <wp:simplePos x="0" y="0"/>
            <wp:positionH relativeFrom="margin">
              <wp:posOffset>598805</wp:posOffset>
            </wp:positionH>
            <wp:positionV relativeFrom="margin">
              <wp:posOffset>799465</wp:posOffset>
            </wp:positionV>
            <wp:extent cx="1079500" cy="143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gif"/>
                    <pic:cNvPicPr/>
                  </pic:nvPicPr>
                  <pic:blipFill>
                    <a:blip r:embed="rId15">
                      <a:extLst>
                        <a:ext uri="{28A0092B-C50C-407E-A947-70E740481C1C}">
                          <a14:useLocalDpi xmlns:a14="http://schemas.microsoft.com/office/drawing/2010/main" val="0"/>
                        </a:ext>
                      </a:extLst>
                    </a:blip>
                    <a:stretch>
                      <a:fillRect/>
                    </a:stretch>
                  </pic:blipFill>
                  <pic:spPr>
                    <a:xfrm>
                      <a:off x="0" y="0"/>
                      <a:ext cx="1079500" cy="143510"/>
                    </a:xfrm>
                    <a:prstGeom prst="rect">
                      <a:avLst/>
                    </a:prstGeom>
                  </pic:spPr>
                </pic:pic>
              </a:graphicData>
            </a:graphic>
            <wp14:sizeRelH relativeFrom="margin">
              <wp14:pctWidth>0</wp14:pctWidth>
            </wp14:sizeRelH>
            <wp14:sizeRelV relativeFrom="margin">
              <wp14:pctHeight>0</wp14:pctHeight>
            </wp14:sizeRelV>
          </wp:anchor>
        </w:drawing>
      </w:r>
      <w:r w:rsidRPr="00623854">
        <w:rPr>
          <w:rFonts w:ascii="SimSun" w:hAnsi="SimSun"/>
          <w:color w:val="FF0000"/>
          <w:sz w:val="18"/>
          <w:szCs w:val="18"/>
        </w:rPr>
        <w:br/>
      </w:r>
    </w:p>
    <w:p w14:paraId="2DA5EB40" w14:textId="7556E2A6" w:rsidR="009C00B7" w:rsidRPr="009C00B7" w:rsidRDefault="009C00B7" w:rsidP="00741F60">
      <w:pPr>
        <w:pStyle w:val="BodyText"/>
        <w:spacing w:after="0" w:line="400" w:lineRule="exact"/>
        <w:rPr>
          <w:rFonts w:ascii="SimSun" w:hAnsi="SimSun"/>
          <w:sz w:val="18"/>
          <w:szCs w:val="18"/>
        </w:rPr>
      </w:pPr>
      <w:r>
        <w:rPr>
          <w:rFonts w:ascii="SimSun" w:hAnsi="SimSun" w:hint="eastAsia"/>
          <w:sz w:val="18"/>
          <w:szCs w:val="18"/>
        </w:rPr>
        <w:t>其中，</w:t>
      </w:r>
      <w:r w:rsidR="00F7270B">
        <w:rPr>
          <w:rFonts w:ascii="SimSun" w:hAnsi="SimSun" w:hint="eastAsia"/>
          <w:sz w:val="18"/>
          <w:szCs w:val="18"/>
        </w:rPr>
        <w:t>X，</w:t>
      </w:r>
      <w:proofErr w:type="spellStart"/>
      <w:r w:rsidR="00F7270B" w:rsidRPr="008A3C6A">
        <w:rPr>
          <w:rFonts w:ascii="SimSun" w:hAnsi="SimSun" w:hint="eastAsia"/>
          <w:i/>
          <w:sz w:val="18"/>
          <w:szCs w:val="18"/>
        </w:rPr>
        <w:t>h</w:t>
      </w:r>
      <w:r w:rsidR="00F7270B" w:rsidRPr="008A3C6A">
        <w:rPr>
          <w:rFonts w:ascii="SimSun" w:hAnsi="SimSun"/>
          <w:i/>
          <w:sz w:val="18"/>
          <w:szCs w:val="18"/>
          <w:vertAlign w:val="subscript"/>
        </w:rPr>
        <w:t>t</w:t>
      </w:r>
      <w:proofErr w:type="spellEnd"/>
      <w:r w:rsidR="00F7270B">
        <w:rPr>
          <w:rFonts w:ascii="SimSun" w:hAnsi="SimSun" w:hint="eastAsia"/>
          <w:sz w:val="18"/>
          <w:szCs w:val="18"/>
        </w:rPr>
        <w:t>分别是隐含层的输入和输出，</w:t>
      </w:r>
      <w:proofErr w:type="spellStart"/>
      <w:r w:rsidRPr="008A3C6A">
        <w:rPr>
          <w:rFonts w:ascii="SimSun" w:hAnsi="SimSun" w:hint="eastAsia"/>
          <w:i/>
          <w:sz w:val="18"/>
          <w:szCs w:val="18"/>
        </w:rPr>
        <w:t>W</w:t>
      </w:r>
      <w:r w:rsidRPr="008A3C6A">
        <w:rPr>
          <w:rFonts w:ascii="SimSun" w:hAnsi="SimSun"/>
          <w:i/>
          <w:sz w:val="18"/>
          <w:szCs w:val="18"/>
          <w:vertAlign w:val="superscript"/>
        </w:rPr>
        <w:t>x,h</w:t>
      </w:r>
      <w:proofErr w:type="spellEnd"/>
      <w:r>
        <w:rPr>
          <w:rFonts w:ascii="SimSun" w:hAnsi="SimSun" w:hint="eastAsia"/>
          <w:sz w:val="18"/>
          <w:szCs w:val="18"/>
        </w:rPr>
        <w:t>是权重矩阵，</w:t>
      </w:r>
      <w:proofErr w:type="spellStart"/>
      <w:r w:rsidRPr="008A3C6A">
        <w:rPr>
          <w:rFonts w:ascii="SimSun" w:hAnsi="SimSun" w:hint="eastAsia"/>
          <w:i/>
          <w:sz w:val="18"/>
          <w:szCs w:val="18"/>
        </w:rPr>
        <w:t>b</w:t>
      </w:r>
      <w:r w:rsidRPr="008A3C6A">
        <w:rPr>
          <w:rFonts w:ascii="SimSun" w:hAnsi="SimSun"/>
          <w:i/>
          <w:sz w:val="18"/>
          <w:szCs w:val="18"/>
          <w:vertAlign w:val="superscript"/>
        </w:rPr>
        <w:t>h</w:t>
      </w:r>
      <w:proofErr w:type="spellEnd"/>
      <w:r>
        <w:rPr>
          <w:rFonts w:ascii="SimSun" w:hAnsi="SimSun" w:hint="eastAsia"/>
          <w:sz w:val="18"/>
          <w:szCs w:val="18"/>
        </w:rPr>
        <w:t>是</w:t>
      </w:r>
      <w:r w:rsidR="00F7270B">
        <w:rPr>
          <w:rFonts w:ascii="SimSun" w:hAnsi="SimSun" w:hint="eastAsia"/>
          <w:sz w:val="18"/>
          <w:szCs w:val="18"/>
        </w:rPr>
        <w:t>偏置，</w:t>
      </w:r>
      <w:r w:rsidR="00F7270B" w:rsidRPr="008A3C6A">
        <w:rPr>
          <w:rFonts w:ascii="SimSun" w:hAnsi="SimSun" w:hint="eastAsia"/>
          <w:i/>
          <w:sz w:val="18"/>
          <w:szCs w:val="18"/>
        </w:rPr>
        <w:t>f(</w:t>
      </w:r>
      <w:r w:rsidR="00F7270B" w:rsidRPr="008A3C6A">
        <w:rPr>
          <w:rFonts w:ascii="SimSun" w:hAnsi="SimSun"/>
          <w:i/>
          <w:sz w:val="18"/>
          <w:szCs w:val="18"/>
        </w:rPr>
        <w:t>*</w:t>
      </w:r>
      <w:r w:rsidR="00F7270B" w:rsidRPr="008A3C6A">
        <w:rPr>
          <w:rFonts w:ascii="SimSun" w:hAnsi="SimSun" w:hint="eastAsia"/>
          <w:i/>
          <w:sz w:val="18"/>
          <w:szCs w:val="18"/>
        </w:rPr>
        <w:t>)</w:t>
      </w:r>
      <w:r w:rsidR="00F7270B">
        <w:rPr>
          <w:rFonts w:ascii="SimSun" w:hAnsi="SimSun" w:hint="eastAsia"/>
          <w:sz w:val="18"/>
          <w:szCs w:val="18"/>
        </w:rPr>
        <w:t>是非线性函数。</w:t>
      </w:r>
    </w:p>
    <w:p w14:paraId="728AD5D4" w14:textId="39DAA355" w:rsidR="00741F60" w:rsidRPr="00741F60" w:rsidRDefault="00506878" w:rsidP="00741F60">
      <w:pPr>
        <w:pStyle w:val="BodyText"/>
        <w:spacing w:after="0" w:line="400" w:lineRule="exact"/>
        <w:rPr>
          <w:rFonts w:ascii="SimSun" w:hAnsi="SimSun"/>
          <w:sz w:val="18"/>
          <w:szCs w:val="18"/>
        </w:rPr>
      </w:pPr>
      <w:r w:rsidRPr="00506878">
        <w:rPr>
          <w:rFonts w:ascii="SimSun" w:hAnsi="SimSun"/>
          <w:color w:val="FF0000"/>
          <w:sz w:val="18"/>
          <w:szCs w:val="18"/>
        </w:rPr>
        <w:drawing>
          <wp:anchor distT="0" distB="0" distL="114300" distR="114300" simplePos="0" relativeHeight="251663360" behindDoc="0" locked="0" layoutInCell="1" allowOverlap="1" wp14:anchorId="30157FFE" wp14:editId="32A4E9EF">
            <wp:simplePos x="0" y="0"/>
            <wp:positionH relativeFrom="margin">
              <wp:posOffset>2537460</wp:posOffset>
            </wp:positionH>
            <wp:positionV relativeFrom="margin">
              <wp:posOffset>1828800</wp:posOffset>
            </wp:positionV>
            <wp:extent cx="2893060" cy="11918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93060" cy="1191895"/>
                    </a:xfrm>
                    <a:prstGeom prst="rect">
                      <a:avLst/>
                    </a:prstGeom>
                  </pic:spPr>
                </pic:pic>
              </a:graphicData>
            </a:graphic>
            <wp14:sizeRelH relativeFrom="margin">
              <wp14:pctWidth>0</wp14:pctWidth>
            </wp14:sizeRelH>
            <wp14:sizeRelV relativeFrom="margin">
              <wp14:pctHeight>0</wp14:pctHeight>
            </wp14:sizeRelV>
          </wp:anchor>
        </w:drawing>
      </w:r>
      <w:r w:rsidR="00741F60" w:rsidRPr="00741F60">
        <w:rPr>
          <w:rFonts w:ascii="SimSun" w:hAnsi="SimSun"/>
          <w:sz w:val="18"/>
          <w:szCs w:val="18"/>
        </w:rPr>
        <w:t>经过网络输出层的输出是模型对输入的预测输出，该预测和输入对应的实际输出（标注或答案）之间存在误差，通过损失函数（比如均方误差函数）来计算该误差。通常采用随机梯度下降法来逐步调整网络参数（</w:t>
      </w:r>
      <w:r w:rsidR="00C220A4">
        <w:rPr>
          <w:rFonts w:ascii="SimSun" w:hAnsi="SimSun" w:hint="eastAsia"/>
          <w:sz w:val="18"/>
          <w:szCs w:val="18"/>
        </w:rPr>
        <w:t>权值矩阵和偏置</w:t>
      </w:r>
      <w:r w:rsidR="00741F60" w:rsidRPr="00741F60">
        <w:rPr>
          <w:rFonts w:ascii="SimSun" w:hAnsi="SimSun" w:hint="eastAsia"/>
          <w:sz w:val="18"/>
          <w:szCs w:val="18"/>
        </w:rPr>
        <w:t>)</w:t>
      </w:r>
      <w:r w:rsidR="00741F60" w:rsidRPr="00741F60">
        <w:rPr>
          <w:rFonts w:ascii="SimSun" w:hAnsi="SimSun"/>
          <w:sz w:val="18"/>
          <w:szCs w:val="18"/>
        </w:rPr>
        <w:t>的值来降低误差，当误差降低到一定范围内时，说明该模型对输入有了很好的预测能力。</w:t>
      </w:r>
      <w:r w:rsidR="00741F60" w:rsidRPr="00741F60">
        <w:rPr>
          <w:rFonts w:ascii="SimSun" w:hAnsi="SimSun"/>
          <w:sz w:val="18"/>
          <w:szCs w:val="18"/>
        </w:rPr>
        <w:br/>
        <w:t>将深度神经网络用于语音合成，就是先利用文本特征作为输入、对应的声学特征作为实际输出，训练模型参数，然后将待合成文本的特征向量输入网络，网络的输出作为声学参数用于声码器生成语音。</w:t>
      </w:r>
      <w:r w:rsidR="00741F60" w:rsidRPr="00741F60">
        <w:rPr>
          <w:rFonts w:ascii="SimSun" w:hAnsi="SimSun"/>
          <w:sz w:val="18"/>
          <w:szCs w:val="18"/>
        </w:rPr>
        <w:br/>
        <w:t>深度前馈网络虽然简单，而且在很多分类问题上有很好的表现，但是，它在处理语音和文本时，没有考虑其时序特性。递归神经网络就适合用来对时序信号之间的映射关系进行建模。长短时记忆网络和门阀</w:t>
      </w:r>
      <w:r w:rsidR="00741F60" w:rsidRPr="00741F60">
        <w:rPr>
          <w:rFonts w:ascii="SimSun" w:hAnsi="SimSun" w:hint="eastAsia"/>
          <w:sz w:val="18"/>
          <w:szCs w:val="18"/>
        </w:rPr>
        <w:t>递归神经</w:t>
      </w:r>
      <w:r w:rsidR="00741F60" w:rsidRPr="00741F60">
        <w:rPr>
          <w:rFonts w:ascii="SimSun" w:hAnsi="SimSun"/>
          <w:sz w:val="18"/>
          <w:szCs w:val="18"/>
        </w:rPr>
        <w:t>网络是递归神经网络的典型代表。</w:t>
      </w:r>
    </w:p>
    <w:p w14:paraId="41CA521C" w14:textId="65560C82" w:rsidR="00506878" w:rsidRDefault="00506878" w:rsidP="00741F60">
      <w:pPr>
        <w:pStyle w:val="BodyText"/>
        <w:spacing w:after="0" w:line="400" w:lineRule="exact"/>
        <w:rPr>
          <w:rFonts w:ascii="SimSun" w:hAnsi="SimSun"/>
          <w:color w:val="FF0000"/>
          <w:sz w:val="18"/>
          <w:szCs w:val="18"/>
        </w:rPr>
      </w:pPr>
      <w:r w:rsidRPr="002022C1">
        <w:rPr>
          <w:rFonts w:ascii="SimSun" w:hAnsi="SimSun"/>
          <w:color w:val="FF0000"/>
          <w:sz w:val="18"/>
          <w:szCs w:val="18"/>
        </w:rPr>
        <w:drawing>
          <wp:anchor distT="0" distB="0" distL="114300" distR="114300" simplePos="0" relativeHeight="251662336" behindDoc="0" locked="0" layoutInCell="1" allowOverlap="1" wp14:anchorId="44F5A8C4" wp14:editId="4DFD092A">
            <wp:simplePos x="0" y="0"/>
            <wp:positionH relativeFrom="margin">
              <wp:posOffset>-480060</wp:posOffset>
            </wp:positionH>
            <wp:positionV relativeFrom="margin">
              <wp:posOffset>6454140</wp:posOffset>
            </wp:positionV>
            <wp:extent cx="3007360" cy="15398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7360" cy="1539875"/>
                    </a:xfrm>
                    <a:prstGeom prst="rect">
                      <a:avLst/>
                    </a:prstGeom>
                  </pic:spPr>
                </pic:pic>
              </a:graphicData>
            </a:graphic>
            <wp14:sizeRelH relativeFrom="margin">
              <wp14:pctWidth>0</wp14:pctWidth>
            </wp14:sizeRelH>
            <wp14:sizeRelV relativeFrom="margin">
              <wp14:pctHeight>0</wp14:pctHeight>
            </wp14:sizeRelV>
          </wp:anchor>
        </w:drawing>
      </w:r>
      <w:r w:rsidR="00741F60" w:rsidRPr="00741F60">
        <w:rPr>
          <w:rFonts w:ascii="SimSun" w:hAnsi="SimSun"/>
          <w:sz w:val="18"/>
          <w:szCs w:val="18"/>
        </w:rPr>
        <w:t>2.3.1 长短时记忆神经网络</w:t>
      </w:r>
      <w:r w:rsidR="00741F60" w:rsidRPr="00741F60">
        <w:rPr>
          <w:rFonts w:ascii="SimSun" w:hAnsi="SimSun"/>
          <w:sz w:val="18"/>
          <w:szCs w:val="18"/>
        </w:rPr>
        <w:br/>
        <w:t>长短时记忆神经网络是一种递归神经网络，它采用带有输入门(input gate)、遗忘门(forget gate)和输出门(output gate)的记忆单元作为隐</w:t>
      </w:r>
      <w:r w:rsidR="00741F60" w:rsidRPr="00741F60">
        <w:rPr>
          <w:rFonts w:ascii="SimSun" w:hAnsi="SimSun"/>
          <w:sz w:val="18"/>
          <w:szCs w:val="18"/>
        </w:rPr>
        <w:t>含层的神经元,它能解决递归神经网络在训练网络时会出现的梯度衰减的问题，因此能学习更长</w:t>
      </w:r>
      <w:r w:rsidR="00741F60" w:rsidRPr="00741F60">
        <w:rPr>
          <w:rFonts w:ascii="SimSun" w:hAnsi="SimSun"/>
          <w:sz w:val="18"/>
          <w:szCs w:val="18"/>
        </w:rPr>
        <w:br/>
        <w:t>时序上的依赖关系。记忆单元如图所示：其中。。。。</w:t>
      </w:r>
      <w:r w:rsidR="00741F60" w:rsidRPr="00741F60">
        <w:rPr>
          <w:rFonts w:ascii="SimSun" w:hAnsi="SimSun"/>
          <w:sz w:val="18"/>
          <w:szCs w:val="18"/>
        </w:rPr>
        <w:br/>
      </w:r>
      <w:bookmarkStart w:id="0" w:name="_GoBack"/>
      <w:bookmarkEnd w:id="0"/>
      <w:r w:rsidR="00741F60" w:rsidRPr="00741F60">
        <w:rPr>
          <w:rFonts w:ascii="SimSun" w:hAnsi="SimSun"/>
          <w:sz w:val="18"/>
          <w:szCs w:val="18"/>
        </w:rPr>
        <w:br/>
        <w:t>在长短时记忆神经网络中，输入、输出的关系如下：</w:t>
      </w:r>
    </w:p>
    <w:p w14:paraId="763E2217" w14:textId="121CC8DE" w:rsidR="00741F60" w:rsidRPr="00741F60" w:rsidRDefault="00741F60" w:rsidP="00741F60">
      <w:pPr>
        <w:pStyle w:val="BodyText"/>
        <w:spacing w:after="0" w:line="400" w:lineRule="exact"/>
        <w:rPr>
          <w:rFonts w:ascii="SimSun" w:hAnsi="SimSun"/>
          <w:sz w:val="18"/>
          <w:szCs w:val="18"/>
        </w:rPr>
      </w:pPr>
      <w:r w:rsidRPr="00741F60">
        <w:rPr>
          <w:rFonts w:ascii="SimSun" w:hAnsi="SimSun"/>
          <w:sz w:val="18"/>
          <w:szCs w:val="18"/>
        </w:rPr>
        <w:t>可以看出，长短时记忆神经网络在预测某一时刻的输出时，不仅考虑该时刻的输入，还考虑了之前时刻的隐含层输出，即使用了前文的信息。双向长短时记忆神经网络</w:t>
      </w:r>
      <w:r w:rsidRPr="00741F60">
        <w:rPr>
          <w:rFonts w:ascii="SimSun" w:hAnsi="SimSun" w:hint="eastAsia"/>
          <w:sz w:val="18"/>
          <w:szCs w:val="18"/>
        </w:rPr>
        <w:t>（</w:t>
      </w:r>
      <w:r w:rsidRPr="00741F60">
        <w:rPr>
          <w:rFonts w:ascii="SimSun" w:hAnsi="SimSun"/>
          <w:sz w:val="18"/>
          <w:szCs w:val="18"/>
        </w:rPr>
        <w:t xml:space="preserve">Bidirectional </w:t>
      </w:r>
      <w:r w:rsidRPr="00741F60">
        <w:rPr>
          <w:rFonts w:ascii="SimSun" w:hAnsi="SimSun" w:hint="eastAsia"/>
          <w:sz w:val="18"/>
          <w:szCs w:val="18"/>
        </w:rPr>
        <w:t>Long Short-Term Memory</w:t>
      </w:r>
      <w:r w:rsidRPr="00741F60">
        <w:rPr>
          <w:rFonts w:ascii="SimSun" w:hAnsi="SimSun"/>
          <w:sz w:val="18"/>
          <w:szCs w:val="18"/>
        </w:rPr>
        <w:t xml:space="preserve"> Neural Network）既能考虑前文的信息，又能考虑后文的信息。</w:t>
      </w:r>
    </w:p>
    <w:p w14:paraId="757175B1" w14:textId="75529794" w:rsidR="00741F60" w:rsidRPr="00741F60" w:rsidRDefault="00506878" w:rsidP="00741F60">
      <w:pPr>
        <w:pStyle w:val="BodyText"/>
        <w:spacing w:after="0" w:line="400" w:lineRule="exact"/>
        <w:rPr>
          <w:rFonts w:ascii="SimSun" w:hAnsi="SimSun"/>
          <w:sz w:val="18"/>
          <w:szCs w:val="18"/>
        </w:rPr>
      </w:pPr>
      <w:r w:rsidRPr="00506878">
        <w:rPr>
          <w:rFonts w:ascii="SimSun" w:hAnsi="SimSun"/>
          <w:color w:val="FF0000"/>
          <w:sz w:val="18"/>
          <w:szCs w:val="18"/>
        </w:rPr>
        <w:drawing>
          <wp:anchor distT="0" distB="0" distL="114300" distR="114300" simplePos="0" relativeHeight="251664384" behindDoc="0" locked="0" layoutInCell="1" allowOverlap="1" wp14:anchorId="7F6B17A1" wp14:editId="0D0F5B48">
            <wp:simplePos x="0" y="0"/>
            <wp:positionH relativeFrom="margin">
              <wp:posOffset>2811780</wp:posOffset>
            </wp:positionH>
            <wp:positionV relativeFrom="margin">
              <wp:posOffset>5890260</wp:posOffset>
            </wp:positionV>
            <wp:extent cx="2412365" cy="1314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2365" cy="1314450"/>
                    </a:xfrm>
                    <a:prstGeom prst="rect">
                      <a:avLst/>
                    </a:prstGeom>
                  </pic:spPr>
                </pic:pic>
              </a:graphicData>
            </a:graphic>
          </wp:anchor>
        </w:drawing>
      </w:r>
      <w:r w:rsidR="00741F60" w:rsidRPr="00741F60">
        <w:rPr>
          <w:rFonts w:ascii="SimSun" w:hAnsi="SimSun"/>
          <w:sz w:val="18"/>
          <w:szCs w:val="18"/>
        </w:rPr>
        <w:t>2.3.3 门阀递归神经网络</w:t>
      </w:r>
      <w:r w:rsidR="00741F60" w:rsidRPr="00741F60">
        <w:rPr>
          <w:rFonts w:ascii="SimSun" w:hAnsi="SimSun"/>
          <w:sz w:val="18"/>
          <w:szCs w:val="18"/>
        </w:rPr>
        <w:br/>
        <w:t>门阀递归神经网络使用门阀递归单元(Gated Recurrent Unit)代替长短时记忆神经网络中的记忆单元，这样使得计算和实现变得更加简单。</w:t>
      </w:r>
      <w:r w:rsidR="00741F60" w:rsidRPr="00741F60">
        <w:rPr>
          <w:rFonts w:ascii="SimSun" w:hAnsi="SimSun"/>
          <w:sz w:val="18"/>
          <w:szCs w:val="18"/>
        </w:rPr>
        <w:br/>
        <w:t>门阀递归单元结构如图所示。</w:t>
      </w:r>
      <w:r w:rsidR="00741F60" w:rsidRPr="00741F60">
        <w:rPr>
          <w:rFonts w:ascii="SimSun" w:hAnsi="SimSun"/>
          <w:sz w:val="18"/>
          <w:szCs w:val="18"/>
        </w:rPr>
        <w:br/>
      </w:r>
      <w:r w:rsidR="00741F60" w:rsidRPr="00741F60">
        <w:rPr>
          <w:rFonts w:ascii="SimSun" w:hAnsi="SimSun"/>
          <w:sz w:val="18"/>
          <w:szCs w:val="18"/>
        </w:rPr>
        <w:br/>
        <w:t>输入X经过</w:t>
      </w:r>
    </w:p>
    <w:p w14:paraId="35625765" w14:textId="105DCECD" w:rsidR="001D5C20" w:rsidRDefault="001D5C20" w:rsidP="001D5C20">
      <w:pPr>
        <w:pStyle w:val="CommentText"/>
        <w:rPr>
          <w:rFonts w:ascii="SimHei" w:eastAsia="SimHei" w:hAnsi="SimHei"/>
          <w:szCs w:val="21"/>
        </w:rPr>
      </w:pPr>
    </w:p>
    <w:p w14:paraId="0A658FB3" w14:textId="5CA792FA" w:rsidR="001D5C20" w:rsidRDefault="00091642" w:rsidP="00091642">
      <w:pPr>
        <w:pStyle w:val="CommentText"/>
        <w:numPr>
          <w:ilvl w:val="0"/>
          <w:numId w:val="1"/>
        </w:numPr>
        <w:rPr>
          <w:rFonts w:ascii="SimHei" w:eastAsia="SimHei" w:hAnsi="SimHei"/>
          <w:szCs w:val="21"/>
        </w:rPr>
      </w:pPr>
      <w:r>
        <w:rPr>
          <w:rFonts w:ascii="SimHei" w:eastAsia="SimHei" w:hAnsi="SimHei" w:hint="eastAsia"/>
          <w:szCs w:val="21"/>
        </w:rPr>
        <w:t>实验</w:t>
      </w:r>
    </w:p>
    <w:p w14:paraId="30332F46" w14:textId="16FD5025" w:rsidR="00656767" w:rsidRPr="00656767" w:rsidRDefault="00383CA8" w:rsidP="00656767">
      <w:pPr>
        <w:pStyle w:val="BodyText"/>
        <w:numPr>
          <w:ilvl w:val="1"/>
          <w:numId w:val="1"/>
        </w:numPr>
        <w:spacing w:after="0" w:line="400" w:lineRule="exact"/>
        <w:rPr>
          <w:rFonts w:ascii="Microsoft YaHei" w:hAnsi="Microsoft YaHei" w:cs="Microsoft YaHei"/>
          <w:color w:val="000000"/>
          <w:sz w:val="18"/>
          <w:szCs w:val="18"/>
        </w:rPr>
      </w:pPr>
      <w:r w:rsidRPr="00383CA8">
        <w:rPr>
          <w:rFonts w:ascii="Microsoft YaHei" w:hAnsi="Microsoft YaHei" w:cs="Microsoft YaHei"/>
          <w:color w:val="000000"/>
          <w:sz w:val="18"/>
          <w:szCs w:val="18"/>
        </w:rPr>
        <w:t>数据及实验配置</w:t>
      </w:r>
    </w:p>
    <w:p w14:paraId="4FE3337F" w14:textId="0802B39A" w:rsidR="0011712C" w:rsidRDefault="00383CA8" w:rsidP="00656767">
      <w:pPr>
        <w:pStyle w:val="BodyText"/>
        <w:spacing w:after="0" w:line="400" w:lineRule="exact"/>
        <w:rPr>
          <w:rFonts w:ascii="Microsoft YaHei" w:hAnsi="Microsoft YaHei" w:cs="Microsoft YaHei"/>
          <w:color w:val="000000"/>
          <w:sz w:val="18"/>
          <w:szCs w:val="18"/>
        </w:rPr>
      </w:pPr>
      <w:r w:rsidRPr="00656767">
        <w:rPr>
          <w:rFonts w:ascii="SimSun" w:hAnsi="SimSun"/>
          <w:sz w:val="18"/>
          <w:szCs w:val="18"/>
        </w:rPr>
        <w:t>实验所用数据是由一位儿童录制的共计7小时的</w:t>
      </w:r>
      <w:r w:rsidRPr="00656767">
        <w:rPr>
          <w:rFonts w:ascii="SimSun" w:hAnsi="SimSun"/>
          <w:sz w:val="18"/>
          <w:szCs w:val="18"/>
        </w:rPr>
        <w:lastRenderedPageBreak/>
        <w:t>日常口语语音，包含4242条短语音，采样率为44100Hz。将数据拆分为训练集、验证集和测试集，分别包含4000、100和142条语音。</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语音经过下采样，采样率被降到</w:t>
      </w:r>
      <w:r w:rsidRPr="00383CA8">
        <w:rPr>
          <w:rFonts w:ascii="Menlo" w:eastAsia="Times New Roman" w:hAnsi="Menlo" w:cs="Menlo"/>
          <w:color w:val="000000"/>
          <w:sz w:val="18"/>
          <w:szCs w:val="18"/>
        </w:rPr>
        <w:t>16000Hz</w:t>
      </w:r>
      <w:r w:rsidRPr="00383CA8">
        <w:rPr>
          <w:rFonts w:ascii="Microsoft YaHei" w:hAnsi="Microsoft YaHei" w:cs="Microsoft YaHei"/>
          <w:color w:val="000000"/>
          <w:sz w:val="18"/>
          <w:szCs w:val="18"/>
        </w:rPr>
        <w:t>。借助工具</w:t>
      </w:r>
      <w:r w:rsidRPr="00383CA8">
        <w:rPr>
          <w:rFonts w:ascii="Menlo" w:eastAsia="Times New Roman" w:hAnsi="Menlo" w:cs="Menlo"/>
          <w:color w:val="000000"/>
          <w:sz w:val="18"/>
          <w:szCs w:val="18"/>
        </w:rPr>
        <w:t>WORLD</w:t>
      </w:r>
      <w:r w:rsidRPr="00383CA8">
        <w:rPr>
          <w:rFonts w:ascii="Microsoft YaHei" w:hAnsi="Microsoft YaHei" w:cs="Microsoft YaHei"/>
          <w:color w:val="000000"/>
          <w:sz w:val="18"/>
          <w:szCs w:val="18"/>
        </w:rPr>
        <w:t>，在语音上，每</w:t>
      </w:r>
      <w:r w:rsidRPr="00383CA8">
        <w:rPr>
          <w:rFonts w:ascii="Menlo" w:eastAsia="Times New Roman" w:hAnsi="Menlo" w:cs="Menlo"/>
          <w:color w:val="000000"/>
          <w:sz w:val="18"/>
          <w:szCs w:val="18"/>
        </w:rPr>
        <w:t>5ms</w:t>
      </w:r>
      <w:r w:rsidRPr="00383CA8">
        <w:rPr>
          <w:rFonts w:ascii="Microsoft YaHei" w:hAnsi="Microsoft YaHei" w:cs="Microsoft YaHei"/>
          <w:color w:val="000000"/>
          <w:sz w:val="18"/>
          <w:szCs w:val="18"/>
        </w:rPr>
        <w:t>提取</w:t>
      </w:r>
      <w:r w:rsidRPr="00383CA8">
        <w:rPr>
          <w:rFonts w:ascii="Menlo" w:eastAsia="Times New Roman" w:hAnsi="Menlo" w:cs="Menlo"/>
          <w:color w:val="000000"/>
          <w:sz w:val="18"/>
          <w:szCs w:val="18"/>
        </w:rPr>
        <w:t>60</w:t>
      </w:r>
      <w:r w:rsidRPr="00383CA8">
        <w:rPr>
          <w:rFonts w:ascii="Microsoft YaHei" w:hAnsi="Microsoft YaHei" w:cs="Microsoft YaHei"/>
          <w:color w:val="000000"/>
          <w:sz w:val="18"/>
          <w:szCs w:val="18"/>
        </w:rPr>
        <w:t>维的梅耶尔倒谱系数、</w:t>
      </w:r>
      <w:r w:rsidRPr="00383CA8">
        <w:rPr>
          <w:rFonts w:ascii="Menlo" w:eastAsia="Times New Roman" w:hAnsi="Menlo" w:cs="Menlo"/>
          <w:color w:val="000000"/>
          <w:sz w:val="18"/>
          <w:szCs w:val="18"/>
        </w:rPr>
        <w:t>25</w:t>
      </w:r>
      <w:r w:rsidRPr="00383CA8">
        <w:rPr>
          <w:rFonts w:ascii="Microsoft YaHei" w:hAnsi="Microsoft YaHei" w:cs="Microsoft YaHei"/>
          <w:color w:val="000000"/>
          <w:sz w:val="18"/>
          <w:szCs w:val="18"/>
        </w:rPr>
        <w:t>维的频带非周期参数和</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维的对数基频。实验中，将这三种特征及它们各自的一阶差分、二阶差分作为神经网络的输出。</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如</w:t>
      </w:r>
      <w:r w:rsidRPr="00383CA8">
        <w:rPr>
          <w:rFonts w:ascii="Menlo" w:eastAsia="Times New Roman" w:hAnsi="Menlo" w:cs="Menlo"/>
          <w:color w:val="000000"/>
          <w:sz w:val="18"/>
          <w:szCs w:val="18"/>
        </w:rPr>
        <w:t>2.2</w:t>
      </w:r>
      <w:r w:rsidRPr="00383CA8">
        <w:rPr>
          <w:rFonts w:ascii="Microsoft YaHei" w:hAnsi="Microsoft YaHei" w:cs="Microsoft YaHei"/>
          <w:color w:val="000000"/>
          <w:sz w:val="18"/>
          <w:szCs w:val="18"/>
        </w:rPr>
        <w:t>部分所述，对文本进行分析得到</w:t>
      </w:r>
      <w:r w:rsidRPr="00383CA8">
        <w:rPr>
          <w:rFonts w:ascii="Menlo" w:eastAsia="Times New Roman" w:hAnsi="Menlo" w:cs="Menlo"/>
          <w:color w:val="000000"/>
          <w:sz w:val="18"/>
          <w:szCs w:val="18"/>
        </w:rPr>
        <w:t>471</w:t>
      </w:r>
      <w:r w:rsidRPr="00383CA8">
        <w:rPr>
          <w:rFonts w:ascii="Microsoft YaHei" w:hAnsi="Microsoft YaHei" w:cs="Microsoft YaHei"/>
          <w:color w:val="000000"/>
          <w:sz w:val="18"/>
          <w:szCs w:val="18"/>
        </w:rPr>
        <w:t>维的上下文相关的文本特征，并将其作为神经网络的输入。</w:t>
      </w:r>
      <w:r w:rsidRPr="00383CA8">
        <w:rPr>
          <w:rFonts w:ascii="Menlo" w:eastAsia="Times New Roman" w:hAnsi="Menlo" w:cs="Menlo"/>
          <w:color w:val="000000"/>
          <w:sz w:val="18"/>
          <w:szCs w:val="18"/>
        </w:rPr>
        <w:br/>
      </w:r>
      <w:r w:rsidRPr="00383CA8">
        <w:rPr>
          <w:rFonts w:ascii="Microsoft YaHei" w:hAnsi="Microsoft YaHei" w:cs="Microsoft YaHei"/>
          <w:color w:val="000000"/>
          <w:sz w:val="18"/>
          <w:szCs w:val="18"/>
        </w:rPr>
        <w:t>经过最大最小规则化，输入特征被限制在</w:t>
      </w:r>
      <w:r w:rsidRPr="00383CA8">
        <w:rPr>
          <w:rFonts w:ascii="Menlo" w:eastAsia="Times New Roman" w:hAnsi="Menlo" w:cs="Menlo"/>
          <w:color w:val="000000"/>
          <w:sz w:val="18"/>
          <w:szCs w:val="18"/>
        </w:rPr>
        <w:t>[0.01,0.99]</w:t>
      </w:r>
      <w:r w:rsidR="009775BD">
        <w:rPr>
          <w:rFonts w:ascii="Microsoft YaHei" w:hAnsi="Microsoft YaHei" w:cs="Microsoft YaHei"/>
          <w:color w:val="000000"/>
          <w:sz w:val="18"/>
          <w:szCs w:val="18"/>
        </w:rPr>
        <w:t>之间；</w:t>
      </w:r>
      <w:r w:rsidRPr="00383CA8">
        <w:rPr>
          <w:rFonts w:ascii="Microsoft YaHei" w:hAnsi="Microsoft YaHei" w:cs="Microsoft YaHei"/>
          <w:color w:val="000000"/>
          <w:sz w:val="18"/>
          <w:szCs w:val="18"/>
        </w:rPr>
        <w:t>输出特征经过均值方差规则化使得其均值为</w:t>
      </w:r>
      <w:r w:rsidRPr="00383CA8">
        <w:rPr>
          <w:rFonts w:ascii="Menlo" w:eastAsia="Times New Roman" w:hAnsi="Menlo" w:cs="Menlo"/>
          <w:color w:val="000000"/>
          <w:sz w:val="18"/>
          <w:szCs w:val="18"/>
        </w:rPr>
        <w:t>0</w:t>
      </w:r>
      <w:r w:rsidRPr="00383CA8">
        <w:rPr>
          <w:rFonts w:ascii="Microsoft YaHei" w:hAnsi="Microsoft YaHei" w:cs="Microsoft YaHei"/>
          <w:color w:val="000000"/>
          <w:sz w:val="18"/>
          <w:szCs w:val="18"/>
        </w:rPr>
        <w:t>、方差为</w:t>
      </w:r>
      <w:r w:rsidRPr="00383CA8">
        <w:rPr>
          <w:rFonts w:ascii="Menlo" w:eastAsia="Times New Roman" w:hAnsi="Menlo" w:cs="Menlo"/>
          <w:color w:val="000000"/>
          <w:sz w:val="18"/>
          <w:szCs w:val="18"/>
        </w:rPr>
        <w:t>1</w:t>
      </w:r>
      <w:r w:rsidRPr="00383CA8">
        <w:rPr>
          <w:rFonts w:ascii="Microsoft YaHei" w:hAnsi="Microsoft YaHei" w:cs="Microsoft YaHei"/>
          <w:color w:val="000000"/>
          <w:sz w:val="18"/>
          <w:szCs w:val="18"/>
        </w:rPr>
        <w:t>。</w:t>
      </w:r>
    </w:p>
    <w:p w14:paraId="2BEB55B1" w14:textId="6EE915DF" w:rsidR="00383CA8" w:rsidRDefault="0011712C" w:rsidP="00656767">
      <w:pPr>
        <w:pStyle w:val="BodyText"/>
        <w:spacing w:after="0" w:line="400" w:lineRule="exact"/>
        <w:rPr>
          <w:rFonts w:ascii="Microsoft YaHei" w:hAnsi="Microsoft YaHei" w:cs="Microsoft YaHei"/>
          <w:color w:val="000000"/>
          <w:sz w:val="18"/>
          <w:szCs w:val="18"/>
        </w:rPr>
      </w:pPr>
      <w:r>
        <w:rPr>
          <w:rFonts w:ascii="Microsoft YaHei" w:hAnsi="Microsoft YaHei" w:cs="Microsoft YaHei" w:hint="eastAsia"/>
          <w:color w:val="000000"/>
          <w:sz w:val="18"/>
          <w:szCs w:val="18"/>
        </w:rPr>
        <w:t>用于生成对齐</w:t>
      </w:r>
      <w:r w:rsidR="00723E5A">
        <w:rPr>
          <w:rFonts w:ascii="Microsoft YaHei" w:hAnsi="Microsoft YaHei" w:cs="Microsoft YaHei" w:hint="eastAsia"/>
          <w:color w:val="000000"/>
          <w:sz w:val="18"/>
          <w:szCs w:val="18"/>
        </w:rPr>
        <w:t>信息</w:t>
      </w:r>
      <w:r>
        <w:rPr>
          <w:rFonts w:ascii="Microsoft YaHei" w:hAnsi="Microsoft YaHei" w:cs="Microsoft YaHei" w:hint="eastAsia"/>
          <w:color w:val="000000"/>
          <w:sz w:val="18"/>
          <w:szCs w:val="18"/>
        </w:rPr>
        <w:t>的模型</w:t>
      </w:r>
      <w:r w:rsidR="000676B4">
        <w:rPr>
          <w:rFonts w:ascii="Microsoft YaHei" w:hAnsi="Microsoft YaHei" w:cs="Microsoft YaHei" w:hint="eastAsia"/>
          <w:color w:val="000000"/>
          <w:sz w:val="18"/>
          <w:szCs w:val="18"/>
        </w:rPr>
        <w:t>是一个在训练集上训练的</w:t>
      </w:r>
      <w:r w:rsidR="00723E5A">
        <w:rPr>
          <w:rFonts w:ascii="Microsoft YaHei" w:hAnsi="Microsoft YaHei" w:cs="Microsoft YaHei" w:hint="eastAsia"/>
          <w:color w:val="000000"/>
          <w:sz w:val="18"/>
          <w:szCs w:val="18"/>
        </w:rPr>
        <w:t>5</w:t>
      </w:r>
      <w:r w:rsidR="00723E5A">
        <w:rPr>
          <w:rFonts w:ascii="Microsoft YaHei" w:hAnsi="Microsoft YaHei" w:cs="Microsoft YaHei" w:hint="eastAsia"/>
          <w:color w:val="000000"/>
          <w:sz w:val="18"/>
          <w:szCs w:val="18"/>
        </w:rPr>
        <w:t>状态单音素</w:t>
      </w:r>
      <w:r w:rsidR="00723E5A">
        <w:rPr>
          <w:rFonts w:ascii="Microsoft YaHei" w:hAnsi="Microsoft YaHei" w:cs="Microsoft YaHei" w:hint="eastAsia"/>
          <w:color w:val="000000"/>
          <w:sz w:val="18"/>
          <w:szCs w:val="18"/>
        </w:rPr>
        <w:t>HMM-GMM</w:t>
      </w:r>
      <w:r w:rsidR="00723E5A">
        <w:rPr>
          <w:rFonts w:ascii="Microsoft YaHei" w:hAnsi="Microsoft YaHei" w:cs="Microsoft YaHei" w:hint="eastAsia"/>
          <w:color w:val="000000"/>
          <w:sz w:val="18"/>
          <w:szCs w:val="18"/>
        </w:rPr>
        <w:t>模型。</w:t>
      </w:r>
      <w:r w:rsidR="00383CA8" w:rsidRPr="00383CA8">
        <w:rPr>
          <w:rFonts w:ascii="Menlo" w:eastAsia="Times New Roman" w:hAnsi="Menlo" w:cs="Menlo" w:hint="eastAsia"/>
          <w:color w:val="000000"/>
          <w:sz w:val="18"/>
          <w:szCs w:val="18"/>
        </w:rPr>
        <w:br/>
      </w:r>
      <w:r w:rsidR="00383CA8" w:rsidRPr="00383CA8">
        <w:rPr>
          <w:rFonts w:ascii="Microsoft YaHei" w:hAnsi="Microsoft YaHei" w:cs="Microsoft YaHei"/>
          <w:color w:val="000000"/>
          <w:sz w:val="18"/>
          <w:szCs w:val="18"/>
        </w:rPr>
        <w:t>实验基于</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进行的，</w:t>
      </w:r>
      <w:r w:rsidR="00383CA8" w:rsidRPr="00383CA8">
        <w:rPr>
          <w:rFonts w:ascii="Menlo" w:eastAsia="Times New Roman" w:hAnsi="Menlo" w:cs="Menlo"/>
          <w:color w:val="000000"/>
          <w:sz w:val="18"/>
          <w:szCs w:val="18"/>
        </w:rPr>
        <w:t>Merlin</w:t>
      </w:r>
      <w:r w:rsidR="00383CA8" w:rsidRPr="00383CA8">
        <w:rPr>
          <w:rFonts w:ascii="Microsoft YaHei" w:hAnsi="Microsoft YaHei" w:cs="Microsoft YaHei"/>
          <w:color w:val="000000"/>
          <w:sz w:val="18"/>
          <w:szCs w:val="18"/>
        </w:rPr>
        <w:t>是一款开源的语音合成工具，该工具实现了将深度学习模型用于语音合成任务。</w:t>
      </w:r>
    </w:p>
    <w:p w14:paraId="42A0DA2A" w14:textId="75574846" w:rsidR="00792F9B" w:rsidRPr="00383CA8" w:rsidRDefault="00792F9B" w:rsidP="00792F9B">
      <w:pPr>
        <w:pStyle w:val="BodyText"/>
        <w:numPr>
          <w:ilvl w:val="1"/>
          <w:numId w:val="1"/>
        </w:numPr>
        <w:spacing w:after="0" w:line="400" w:lineRule="exact"/>
        <w:rPr>
          <w:rFonts w:ascii="Menlo" w:eastAsia="Times New Roman" w:hAnsi="Menlo" w:cs="Menlo"/>
          <w:color w:val="000000"/>
          <w:sz w:val="18"/>
          <w:szCs w:val="18"/>
        </w:rPr>
      </w:pPr>
      <w:r>
        <w:rPr>
          <w:rFonts w:ascii="Microsoft YaHei" w:hAnsi="Microsoft YaHei" w:cs="Microsoft YaHei" w:hint="eastAsia"/>
          <w:color w:val="000000"/>
          <w:sz w:val="18"/>
          <w:szCs w:val="18"/>
        </w:rPr>
        <w:t>结果分析</w:t>
      </w:r>
    </w:p>
    <w:p w14:paraId="0C536D69" w14:textId="26BA41F7" w:rsidR="001D5C20" w:rsidRDefault="00EA36A0" w:rsidP="007A593A">
      <w:pPr>
        <w:pStyle w:val="BodyText"/>
        <w:spacing w:after="0" w:line="400" w:lineRule="exact"/>
        <w:rPr>
          <w:rFonts w:ascii="Microsoft YaHei" w:hAnsi="Microsoft YaHei" w:cs="Microsoft YaHei"/>
          <w:color w:val="000000"/>
          <w:sz w:val="18"/>
          <w:szCs w:val="18"/>
        </w:rPr>
      </w:pPr>
      <w:r w:rsidRPr="00EA36A0">
        <w:rPr>
          <w:rFonts w:ascii="Microsoft YaHei" w:hAnsi="Microsoft YaHei" w:cs="Microsoft YaHei" w:hint="eastAsia"/>
          <w:color w:val="000000"/>
          <w:sz w:val="18"/>
          <w:szCs w:val="18"/>
        </w:rPr>
        <w:t>实验对比了</w:t>
      </w:r>
      <w:r>
        <w:rPr>
          <w:rFonts w:ascii="Microsoft YaHei" w:hAnsi="Microsoft YaHei" w:cs="Microsoft YaHei" w:hint="eastAsia"/>
          <w:color w:val="000000"/>
          <w:sz w:val="18"/>
          <w:szCs w:val="18"/>
        </w:rPr>
        <w:t>前馈神经网络</w:t>
      </w:r>
      <w:r w:rsidR="00AD4E39">
        <w:rPr>
          <w:rFonts w:ascii="Microsoft YaHei" w:hAnsi="Microsoft YaHei" w:cs="Microsoft YaHei" w:hint="eastAsia"/>
          <w:color w:val="000000"/>
          <w:sz w:val="18"/>
          <w:szCs w:val="18"/>
        </w:rPr>
        <w:t>(DNN)</w:t>
      </w:r>
      <w:r>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RNN</w:t>
      </w:r>
      <w:r w:rsidR="001A16DF">
        <w:rPr>
          <w:rFonts w:ascii="Microsoft YaHei" w:hAnsi="Microsoft YaHei" w:cs="Microsoft YaHei"/>
          <w:color w:val="000000"/>
          <w:sz w:val="18"/>
          <w:szCs w:val="18"/>
        </w:rPr>
        <w:t>、</w:t>
      </w:r>
      <w:r w:rsidR="001A16DF">
        <w:rPr>
          <w:rFonts w:ascii="Microsoft YaHei" w:hAnsi="Microsoft YaHei" w:cs="Microsoft YaHei" w:hint="eastAsia"/>
          <w:color w:val="000000"/>
          <w:sz w:val="18"/>
          <w:szCs w:val="18"/>
        </w:rPr>
        <w:t>LSTM</w:t>
      </w:r>
      <w:r w:rsidR="001A16DF">
        <w:rPr>
          <w:rFonts w:ascii="Microsoft YaHei" w:hAnsi="Microsoft YaHei" w:cs="Microsoft YaHei" w:hint="eastAsia"/>
          <w:color w:val="000000"/>
          <w:sz w:val="18"/>
          <w:szCs w:val="18"/>
        </w:rPr>
        <w:t>、</w:t>
      </w:r>
      <w:r w:rsidR="001A16DF">
        <w:rPr>
          <w:rFonts w:ascii="Microsoft YaHei" w:hAnsi="Microsoft YaHei" w:cs="Microsoft YaHei" w:hint="eastAsia"/>
          <w:color w:val="000000"/>
          <w:sz w:val="18"/>
          <w:szCs w:val="18"/>
        </w:rPr>
        <w:t>GRU</w:t>
      </w:r>
      <w:r w:rsidR="007A593A" w:rsidRPr="007A593A">
        <w:rPr>
          <w:rFonts w:ascii="Microsoft YaHei" w:hAnsi="Microsoft YaHei" w:cs="Microsoft YaHei" w:hint="eastAsia"/>
          <w:color w:val="000000"/>
          <w:sz w:val="18"/>
          <w:szCs w:val="18"/>
        </w:rPr>
        <w:t>在</w:t>
      </w:r>
      <w:r w:rsidR="007A593A">
        <w:rPr>
          <w:rFonts w:ascii="Microsoft YaHei" w:hAnsi="Microsoft YaHei" w:cs="Microsoft YaHei" w:hint="eastAsia"/>
          <w:color w:val="000000"/>
          <w:sz w:val="18"/>
          <w:szCs w:val="18"/>
        </w:rPr>
        <w:t>中文语音合成上的表现。</w:t>
      </w:r>
      <w:r w:rsidR="00991189">
        <w:rPr>
          <w:rFonts w:ascii="Microsoft YaHei" w:hAnsi="Microsoft YaHei" w:cs="Microsoft YaHei" w:hint="eastAsia"/>
          <w:color w:val="000000"/>
          <w:sz w:val="18"/>
          <w:szCs w:val="18"/>
        </w:rPr>
        <w:t>网络模型配置如下：</w:t>
      </w:r>
    </w:p>
    <w:p w14:paraId="62607BF7" w14:textId="6CFD4A5C" w:rsidR="00991189" w:rsidRPr="007A593A" w:rsidRDefault="00991189" w:rsidP="007A593A">
      <w:pPr>
        <w:pStyle w:val="BodyText"/>
        <w:spacing w:after="0" w:line="400" w:lineRule="exact"/>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color w:val="000000"/>
          <w:sz w:val="18"/>
          <w:szCs w:val="18"/>
        </w:rPr>
        <w:t>1</w:t>
      </w:r>
      <w:r>
        <w:rPr>
          <w:rFonts w:ascii="Microsoft YaHei" w:hAnsi="Microsoft YaHei" w:cs="Microsoft YaHei"/>
          <w:color w:val="000000"/>
          <w:sz w:val="18"/>
          <w:szCs w:val="18"/>
        </w:rPr>
        <w:t>）</w:t>
      </w:r>
      <w:r w:rsidR="00AD4E39">
        <w:rPr>
          <w:rFonts w:ascii="Microsoft YaHei" w:hAnsi="Microsoft YaHei" w:cs="Microsoft YaHei" w:hint="eastAsia"/>
          <w:color w:val="000000"/>
          <w:sz w:val="18"/>
          <w:szCs w:val="18"/>
        </w:rPr>
        <w:t>DNN</w:t>
      </w:r>
      <w:r w:rsidR="00681DCF">
        <w:rPr>
          <w:rFonts w:ascii="Microsoft YaHei" w:hAnsi="Microsoft YaHei" w:cs="Microsoft YaHei" w:hint="eastAsia"/>
          <w:color w:val="000000"/>
          <w:sz w:val="18"/>
          <w:szCs w:val="18"/>
        </w:rPr>
        <w:t>：</w:t>
      </w:r>
      <w:r w:rsidR="00681DCF">
        <w:rPr>
          <w:rFonts w:ascii="Microsoft YaHei" w:hAnsi="Microsoft YaHei" w:cs="Microsoft YaHei" w:hint="eastAsia"/>
          <w:color w:val="000000"/>
          <w:sz w:val="18"/>
          <w:szCs w:val="18"/>
        </w:rPr>
        <w:t>6</w:t>
      </w:r>
      <w:r w:rsidR="00681DCF">
        <w:rPr>
          <w:rFonts w:ascii="Microsoft YaHei" w:hAnsi="Microsoft YaHei" w:cs="Microsoft YaHei" w:hint="eastAsia"/>
          <w:color w:val="000000"/>
          <w:sz w:val="18"/>
          <w:szCs w:val="18"/>
        </w:rPr>
        <w:t>个</w:t>
      </w:r>
      <w:r w:rsidR="00FD3E04">
        <w:rPr>
          <w:rFonts w:ascii="Microsoft YaHei" w:hAnsi="Microsoft YaHei" w:cs="Microsoft YaHei" w:hint="eastAsia"/>
          <w:color w:val="000000"/>
          <w:sz w:val="18"/>
          <w:szCs w:val="18"/>
        </w:rPr>
        <w:t>全连接的</w:t>
      </w:r>
      <w:r w:rsidR="00681DCF">
        <w:rPr>
          <w:rFonts w:ascii="Microsoft YaHei" w:hAnsi="Microsoft YaHei" w:cs="Microsoft YaHei" w:hint="eastAsia"/>
          <w:color w:val="000000"/>
          <w:sz w:val="18"/>
          <w:szCs w:val="18"/>
        </w:rPr>
        <w:t>隐含层，每层神经元数为</w:t>
      </w:r>
      <w:r w:rsidR="004A6C48">
        <w:rPr>
          <w:rFonts w:ascii="Microsoft YaHei" w:hAnsi="Microsoft YaHei" w:cs="Microsoft YaHei" w:hint="eastAsia"/>
          <w:color w:val="000000"/>
          <w:sz w:val="18"/>
          <w:szCs w:val="18"/>
        </w:rPr>
        <w:t>1024</w:t>
      </w:r>
      <w:r w:rsidR="004A6C48">
        <w:rPr>
          <w:rFonts w:ascii="Microsoft YaHei" w:hAnsi="Microsoft YaHei" w:cs="Microsoft YaHei" w:hint="eastAsia"/>
          <w:color w:val="000000"/>
          <w:sz w:val="18"/>
          <w:szCs w:val="18"/>
        </w:rPr>
        <w:t>；</w:t>
      </w:r>
    </w:p>
    <w:p w14:paraId="42E164F9" w14:textId="61E855D8" w:rsidR="001D5C20" w:rsidRDefault="00FD3E04" w:rsidP="001D5C20">
      <w:pPr>
        <w:pStyle w:val="CommentText"/>
        <w:rPr>
          <w:rFonts w:ascii="Microsoft YaHei" w:hAnsi="Microsoft YaHei" w:cs="Microsoft YaHei"/>
          <w:color w:val="000000"/>
          <w:sz w:val="18"/>
          <w:szCs w:val="18"/>
        </w:rPr>
      </w:pP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2</w:t>
      </w:r>
      <w:r w:rsidRPr="00FD3E04">
        <w:rPr>
          <w:rFonts w:ascii="Microsoft YaHei" w:hAnsi="Microsoft YaHei" w:cs="Microsoft YaHei" w:hint="eastAsia"/>
          <w:color w:val="000000"/>
          <w:sz w:val="18"/>
          <w:szCs w:val="18"/>
        </w:rPr>
        <w:t>）</w:t>
      </w:r>
      <w:r w:rsidRPr="00FD3E04">
        <w:rPr>
          <w:rFonts w:ascii="Microsoft YaHei" w:hAnsi="Microsoft YaHei" w:cs="Microsoft YaHei" w:hint="eastAsia"/>
          <w:color w:val="000000"/>
          <w:sz w:val="18"/>
          <w:szCs w:val="18"/>
        </w:rPr>
        <w:t>RNN:5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w:t>
      </w:r>
      <w:r w:rsidR="00D637FD">
        <w:rPr>
          <w:rFonts w:ascii="Microsoft YaHei" w:hAnsi="Microsoft YaHei" w:cs="Microsoft YaHei" w:hint="eastAsia"/>
          <w:color w:val="000000"/>
          <w:sz w:val="18"/>
          <w:szCs w:val="18"/>
        </w:rPr>
        <w:t>包含</w:t>
      </w:r>
      <w:r w:rsidR="00D637FD">
        <w:rPr>
          <w:rFonts w:ascii="Microsoft YaHei" w:hAnsi="Microsoft YaHei" w:cs="Microsoft YaHei" w:hint="eastAsia"/>
          <w:color w:val="000000"/>
          <w:sz w:val="18"/>
          <w:szCs w:val="18"/>
        </w:rPr>
        <w:t>256</w:t>
      </w:r>
      <w:r w:rsidR="00D637FD">
        <w:rPr>
          <w:rFonts w:ascii="Microsoft YaHei" w:hAnsi="Microsoft YaHei" w:cs="Microsoft YaHei" w:hint="eastAsia"/>
          <w:color w:val="000000"/>
          <w:sz w:val="18"/>
          <w:szCs w:val="18"/>
        </w:rPr>
        <w:t>个神经元的</w:t>
      </w:r>
      <w:r>
        <w:rPr>
          <w:rFonts w:ascii="Microsoft YaHei" w:hAnsi="Microsoft YaHei" w:cs="Microsoft YaHei" w:hint="eastAsia"/>
          <w:color w:val="000000"/>
          <w:sz w:val="18"/>
          <w:szCs w:val="18"/>
        </w:rPr>
        <w:t>RNN</w:t>
      </w:r>
      <w:r w:rsidR="00D637FD">
        <w:rPr>
          <w:rFonts w:ascii="Microsoft YaHei" w:hAnsi="Microsoft YaHei" w:cs="Microsoft YaHei" w:hint="eastAsia"/>
          <w:color w:val="000000"/>
          <w:sz w:val="18"/>
          <w:szCs w:val="18"/>
        </w:rPr>
        <w:t>层；</w:t>
      </w:r>
    </w:p>
    <w:p w14:paraId="7324D9CF" w14:textId="293225D3" w:rsidR="00D637FD"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3</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LSTM</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个记忆块的</w:t>
      </w:r>
      <w:r>
        <w:rPr>
          <w:rFonts w:ascii="Microsoft YaHei" w:hAnsi="Microsoft YaHei" w:cs="Microsoft YaHei" w:hint="eastAsia"/>
          <w:color w:val="000000"/>
          <w:sz w:val="18"/>
          <w:szCs w:val="18"/>
        </w:rPr>
        <w:t>LSTM</w:t>
      </w:r>
      <w:r>
        <w:rPr>
          <w:rFonts w:ascii="Microsoft YaHei" w:hAnsi="Microsoft YaHei" w:cs="Microsoft YaHei" w:hint="eastAsia"/>
          <w:color w:val="000000"/>
          <w:sz w:val="18"/>
          <w:szCs w:val="18"/>
        </w:rPr>
        <w:t>层；</w:t>
      </w:r>
    </w:p>
    <w:p w14:paraId="19F2879A" w14:textId="03E1DEC8" w:rsidR="00D637FD" w:rsidRPr="00FD3E04" w:rsidRDefault="00D637FD"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4</w:t>
      </w:r>
      <w:r>
        <w:rPr>
          <w:rFonts w:ascii="Microsoft YaHei" w:hAnsi="Microsoft YaHei" w:cs="Microsoft YaHei" w:hint="eastAsia"/>
          <w:color w:val="000000"/>
          <w:sz w:val="18"/>
          <w:szCs w:val="18"/>
        </w:rPr>
        <w:t>）</w:t>
      </w:r>
      <w:r>
        <w:rPr>
          <w:rFonts w:ascii="Microsoft YaHei" w:hAnsi="Microsoft YaHei" w:cs="Microsoft YaHei" w:hint="eastAsia"/>
          <w:color w:val="000000"/>
          <w:sz w:val="18"/>
          <w:szCs w:val="18"/>
        </w:rPr>
        <w:t>GRU</w:t>
      </w:r>
      <w:r>
        <w:rPr>
          <w:rFonts w:ascii="Microsoft YaHei" w:hAnsi="Microsoft YaHei" w:cs="Microsoft YaHei"/>
          <w:color w:val="000000"/>
          <w:sz w:val="18"/>
          <w:szCs w:val="18"/>
        </w:rPr>
        <w:t>:</w:t>
      </w:r>
      <w:r w:rsidRPr="00D637FD">
        <w:rPr>
          <w:rFonts w:ascii="Microsoft YaHei" w:hAnsi="Microsoft YaHei" w:cs="Microsoft YaHei" w:hint="eastAsia"/>
          <w:color w:val="000000"/>
          <w:sz w:val="18"/>
          <w:szCs w:val="18"/>
        </w:rPr>
        <w:t xml:space="preserve"> </w:t>
      </w:r>
      <w:r w:rsidRPr="00FD3E04">
        <w:rPr>
          <w:rFonts w:ascii="Microsoft YaHei" w:hAnsi="Microsoft YaHei" w:cs="Microsoft YaHei" w:hint="eastAsia"/>
          <w:color w:val="000000"/>
          <w:sz w:val="18"/>
          <w:szCs w:val="18"/>
        </w:rPr>
        <w:t>5</w:t>
      </w:r>
      <w:r w:rsidRPr="00FD3E04">
        <w:rPr>
          <w:rFonts w:ascii="Microsoft YaHei" w:hAnsi="Microsoft YaHei" w:cs="Microsoft YaHei" w:hint="eastAsia"/>
          <w:color w:val="000000"/>
          <w:sz w:val="18"/>
          <w:szCs w:val="18"/>
        </w:rPr>
        <w:t>个</w:t>
      </w:r>
      <w:r>
        <w:rPr>
          <w:rFonts w:ascii="Microsoft YaHei" w:hAnsi="Microsoft YaHei" w:cs="Microsoft YaHei" w:hint="eastAsia"/>
          <w:color w:val="000000"/>
          <w:sz w:val="18"/>
          <w:szCs w:val="18"/>
        </w:rPr>
        <w:t>全连接的</w:t>
      </w:r>
      <w:r w:rsidRPr="00FD3E04">
        <w:rPr>
          <w:rFonts w:ascii="Microsoft YaHei" w:hAnsi="Microsoft YaHei" w:cs="Microsoft YaHei" w:hint="eastAsia"/>
          <w:color w:val="000000"/>
          <w:sz w:val="18"/>
          <w:szCs w:val="18"/>
        </w:rPr>
        <w:t>隐含层</w:t>
      </w:r>
      <w:r>
        <w:rPr>
          <w:rFonts w:ascii="Microsoft YaHei" w:hAnsi="Microsoft YaHei" w:cs="Microsoft YaHei" w:hint="eastAsia"/>
          <w:color w:val="000000"/>
          <w:sz w:val="18"/>
          <w:szCs w:val="18"/>
        </w:rPr>
        <w:t>，每层神经元个数为</w:t>
      </w:r>
      <w:r>
        <w:rPr>
          <w:rFonts w:ascii="Microsoft YaHei" w:hAnsi="Microsoft YaHei" w:cs="Microsoft YaHei" w:hint="eastAsia"/>
          <w:color w:val="000000"/>
          <w:sz w:val="18"/>
          <w:szCs w:val="18"/>
        </w:rPr>
        <w:t>1024</w:t>
      </w:r>
      <w:r>
        <w:rPr>
          <w:rFonts w:ascii="Microsoft YaHei" w:hAnsi="Microsoft YaHei" w:cs="Microsoft YaHei" w:hint="eastAsia"/>
          <w:color w:val="000000"/>
          <w:sz w:val="18"/>
          <w:szCs w:val="18"/>
        </w:rPr>
        <w:t>；第</w:t>
      </w:r>
      <w:r>
        <w:rPr>
          <w:rFonts w:ascii="Microsoft YaHei" w:hAnsi="Microsoft YaHei" w:cs="Microsoft YaHei" w:hint="eastAsia"/>
          <w:color w:val="000000"/>
          <w:sz w:val="18"/>
          <w:szCs w:val="18"/>
        </w:rPr>
        <w:t>6</w:t>
      </w:r>
      <w:r>
        <w:rPr>
          <w:rFonts w:ascii="Microsoft YaHei" w:hAnsi="Microsoft YaHei" w:cs="Microsoft YaHei" w:hint="eastAsia"/>
          <w:color w:val="000000"/>
          <w:sz w:val="18"/>
          <w:szCs w:val="18"/>
        </w:rPr>
        <w:t>个隐含层是一个包含</w:t>
      </w:r>
      <w:r>
        <w:rPr>
          <w:rFonts w:ascii="Microsoft YaHei" w:hAnsi="Microsoft YaHei" w:cs="Microsoft YaHei" w:hint="eastAsia"/>
          <w:color w:val="000000"/>
          <w:sz w:val="18"/>
          <w:szCs w:val="18"/>
        </w:rPr>
        <w:t>256</w:t>
      </w:r>
      <w:r>
        <w:rPr>
          <w:rFonts w:ascii="Microsoft YaHei" w:hAnsi="Microsoft YaHei" w:cs="Microsoft YaHei" w:hint="eastAsia"/>
          <w:color w:val="000000"/>
          <w:sz w:val="18"/>
          <w:szCs w:val="18"/>
        </w:rPr>
        <w:t>个</w:t>
      </w:r>
      <w:r w:rsidR="00564E91">
        <w:rPr>
          <w:rFonts w:ascii="Microsoft YaHei" w:hAnsi="Microsoft YaHei" w:cs="Microsoft YaHei" w:hint="eastAsia"/>
          <w:color w:val="000000"/>
          <w:sz w:val="18"/>
          <w:szCs w:val="18"/>
        </w:rPr>
        <w:t>门阀递归单元</w:t>
      </w:r>
      <w:r>
        <w:rPr>
          <w:rFonts w:ascii="Microsoft YaHei" w:hAnsi="Microsoft YaHei" w:cs="Microsoft YaHei" w:hint="eastAsia"/>
          <w:color w:val="000000"/>
          <w:sz w:val="18"/>
          <w:szCs w:val="18"/>
        </w:rPr>
        <w:t>的</w:t>
      </w:r>
      <w:r>
        <w:rPr>
          <w:rFonts w:ascii="Microsoft YaHei" w:hAnsi="Microsoft YaHei" w:cs="Microsoft YaHei" w:hint="eastAsia"/>
          <w:color w:val="000000"/>
          <w:sz w:val="18"/>
          <w:szCs w:val="18"/>
        </w:rPr>
        <w:t>GRU</w:t>
      </w:r>
      <w:r>
        <w:rPr>
          <w:rFonts w:ascii="Microsoft YaHei" w:hAnsi="Microsoft YaHei" w:cs="Microsoft YaHei" w:hint="eastAsia"/>
          <w:color w:val="000000"/>
          <w:sz w:val="18"/>
          <w:szCs w:val="18"/>
        </w:rPr>
        <w:t>层；</w:t>
      </w:r>
    </w:p>
    <w:p w14:paraId="71B299CD" w14:textId="05BF4B92" w:rsidR="001D5C20" w:rsidRDefault="005B4EB8" w:rsidP="001D5C20">
      <w:pPr>
        <w:pStyle w:val="CommentText"/>
        <w:rPr>
          <w:rFonts w:ascii="SimHei" w:eastAsia="SimHei" w:hAnsi="SimHei"/>
          <w:szCs w:val="21"/>
        </w:rPr>
      </w:pPr>
      <w:r w:rsidRPr="005B4EB8">
        <w:rPr>
          <w:rFonts w:ascii="Microsoft YaHei" w:hAnsi="Microsoft YaHei" w:cs="Microsoft YaHei" w:hint="eastAsia"/>
          <w:color w:val="000000"/>
          <w:sz w:val="18"/>
          <w:szCs w:val="18"/>
        </w:rPr>
        <w:t>所有网络的隐含层激活函数均采用</w:t>
      </w:r>
      <w:r w:rsidRPr="005B4EB8">
        <w:rPr>
          <w:rFonts w:ascii="Microsoft YaHei" w:hAnsi="Microsoft YaHei" w:cs="Microsoft YaHei" w:hint="eastAsia"/>
          <w:color w:val="000000"/>
          <w:sz w:val="18"/>
          <w:szCs w:val="18"/>
        </w:rPr>
        <w:t>tanh</w:t>
      </w:r>
      <w:r w:rsidR="000E6571">
        <w:rPr>
          <w:rFonts w:ascii="Microsoft YaHei" w:hAnsi="Microsoft YaHei" w:cs="Microsoft YaHei" w:hint="eastAsia"/>
          <w:color w:val="000000"/>
          <w:sz w:val="18"/>
          <w:szCs w:val="18"/>
        </w:rPr>
        <w:t>函数</w:t>
      </w:r>
      <w:r w:rsidRPr="005B4EB8">
        <w:rPr>
          <w:rFonts w:ascii="Microsoft YaHei" w:hAnsi="Microsoft YaHei" w:cs="Microsoft YaHei" w:hint="eastAsia"/>
          <w:color w:val="000000"/>
          <w:sz w:val="18"/>
          <w:szCs w:val="18"/>
        </w:rPr>
        <w:t>。</w:t>
      </w:r>
      <w:r w:rsidR="001D5C20">
        <w:rPr>
          <w:rFonts w:ascii="SimHei" w:eastAsia="SimHei" w:hAnsi="SimHei"/>
          <w:szCs w:val="21"/>
        </w:rPr>
        <w:br/>
      </w:r>
      <w:r w:rsidR="00515C4C" w:rsidRPr="00515C4C">
        <w:rPr>
          <w:rFonts w:ascii="Microsoft YaHei" w:hAnsi="Microsoft YaHei" w:cs="Microsoft YaHei" w:hint="eastAsia"/>
          <w:color w:val="000000"/>
          <w:sz w:val="18"/>
          <w:szCs w:val="18"/>
        </w:rPr>
        <w:t>表</w:t>
      </w:r>
      <w:r w:rsidR="00515C4C" w:rsidRPr="00515C4C">
        <w:rPr>
          <w:rFonts w:ascii="Microsoft YaHei" w:hAnsi="Microsoft YaHei" w:cs="Microsoft YaHei" w:hint="eastAsia"/>
          <w:color w:val="000000"/>
          <w:sz w:val="18"/>
          <w:szCs w:val="18"/>
        </w:rPr>
        <w:t>1</w:t>
      </w:r>
      <w:r w:rsidR="00515C4C" w:rsidRPr="00515C4C">
        <w:rPr>
          <w:rFonts w:ascii="Microsoft YaHei" w:hAnsi="Microsoft YaHei" w:cs="Microsoft YaHei" w:hint="eastAsia"/>
          <w:color w:val="000000"/>
          <w:sz w:val="18"/>
          <w:szCs w:val="18"/>
        </w:rPr>
        <w:t>列举了各模型在测试集上的客观评价指标</w:t>
      </w:r>
      <w:r w:rsidR="003563BD">
        <w:rPr>
          <w:rFonts w:ascii="Microsoft YaHei" w:hAnsi="Microsoft YaHei" w:cs="Microsoft YaHei" w:hint="eastAsia"/>
          <w:color w:val="000000"/>
          <w:sz w:val="18"/>
          <w:szCs w:val="18"/>
        </w:rPr>
        <w:t>表现</w:t>
      </w:r>
      <w:r w:rsidR="00B51ECA">
        <w:rPr>
          <w:rFonts w:ascii="Microsoft YaHei" w:hAnsi="Microsoft YaHei" w:cs="Microsoft YaHei" w:hint="eastAsia"/>
          <w:color w:val="000000"/>
          <w:sz w:val="18"/>
          <w:szCs w:val="18"/>
        </w:rPr>
        <w:t>（包括：</w:t>
      </w:r>
      <w:r w:rsidR="00641C83">
        <w:rPr>
          <w:rFonts w:ascii="Microsoft YaHei" w:hAnsi="Microsoft YaHei" w:cs="Microsoft YaHei" w:hint="eastAsia"/>
          <w:color w:val="000000"/>
          <w:sz w:val="18"/>
          <w:szCs w:val="18"/>
        </w:rPr>
        <w:t>MCN</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梅耶尔倒谱扭曲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BAP</w:t>
      </w:r>
      <w:r w:rsidR="00641C83">
        <w:rPr>
          <w:rFonts w:ascii="Microsoft YaHei" w:hAnsi="Microsoft YaHei" w:cs="Microsoft YaHei" w:hint="eastAsia"/>
          <w:color w:val="000000"/>
          <w:sz w:val="18"/>
          <w:szCs w:val="18"/>
        </w:rPr>
        <w:t>（</w:t>
      </w:r>
      <w:r w:rsidR="009F2DD7">
        <w:rPr>
          <w:rFonts w:ascii="Microsoft YaHei" w:hAnsi="Microsoft YaHei" w:cs="Microsoft YaHei" w:hint="eastAsia"/>
          <w:color w:val="000000"/>
          <w:sz w:val="18"/>
          <w:szCs w:val="18"/>
        </w:rPr>
        <w:t>频带非周期性</w:t>
      </w:r>
      <w:r w:rsidR="00B51ECA">
        <w:rPr>
          <w:rFonts w:ascii="Microsoft YaHei" w:hAnsi="Microsoft YaHei" w:cs="Microsoft YaHei" w:hint="eastAsia"/>
          <w:color w:val="000000"/>
          <w:sz w:val="18"/>
          <w:szCs w:val="18"/>
        </w:rPr>
        <w:t>扭曲</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F</w:t>
      </w:r>
      <w:r w:rsidR="00641C83">
        <w:rPr>
          <w:rFonts w:ascii="Microsoft YaHei" w:hAnsi="Microsoft YaHei" w:cs="Microsoft YaHei" w:hint="eastAsia"/>
          <w:color w:val="000000"/>
          <w:sz w:val="18"/>
          <w:szCs w:val="18"/>
        </w:rPr>
        <w:t>0 RMSE</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基频均方误差根</w:t>
      </w:r>
      <w:r w:rsidR="00641C83">
        <w:rPr>
          <w:rFonts w:ascii="Microsoft YaHei" w:hAnsi="Microsoft YaHei" w:cs="Microsoft YaHei" w:hint="eastAsia"/>
          <w:color w:val="000000"/>
          <w:sz w:val="18"/>
          <w:szCs w:val="18"/>
        </w:rPr>
        <w:t>）</w:t>
      </w:r>
      <w:r w:rsidR="00B51ECA">
        <w:rPr>
          <w:rFonts w:ascii="Microsoft YaHei" w:hAnsi="Microsoft YaHei" w:cs="Microsoft YaHei" w:hint="eastAsia"/>
          <w:color w:val="000000"/>
          <w:sz w:val="18"/>
          <w:szCs w:val="18"/>
        </w:rPr>
        <w:t>和</w:t>
      </w:r>
      <w:r w:rsidR="00641C83">
        <w:rPr>
          <w:rFonts w:ascii="Microsoft YaHei" w:hAnsi="Microsoft YaHei" w:cs="Microsoft YaHei" w:hint="eastAsia"/>
          <w:color w:val="000000"/>
          <w:sz w:val="18"/>
          <w:szCs w:val="18"/>
        </w:rPr>
        <w:t>V/UE</w:t>
      </w:r>
      <w:r w:rsidR="00641C83">
        <w:rPr>
          <w:rFonts w:ascii="Microsoft YaHei" w:hAnsi="Microsoft YaHei" w:cs="Microsoft YaHei" w:hint="eastAsia"/>
          <w:color w:val="000000"/>
          <w:sz w:val="18"/>
          <w:szCs w:val="18"/>
        </w:rPr>
        <w:t>（</w:t>
      </w:r>
      <w:r w:rsidR="002A206C">
        <w:rPr>
          <w:rFonts w:ascii="Microsoft YaHei" w:hAnsi="Microsoft YaHei" w:cs="Microsoft YaHei" w:hint="eastAsia"/>
          <w:color w:val="000000"/>
          <w:sz w:val="18"/>
          <w:szCs w:val="18"/>
        </w:rPr>
        <w:t>清音、浊音错误率</w:t>
      </w:r>
      <w:r w:rsidR="00641C83">
        <w:rPr>
          <w:rFonts w:ascii="Microsoft YaHei" w:hAnsi="Microsoft YaHei" w:cs="Microsoft YaHei" w:hint="eastAsia"/>
          <w:color w:val="000000"/>
          <w:sz w:val="18"/>
          <w:szCs w:val="18"/>
        </w:rPr>
        <w:t>)</w:t>
      </w:r>
      <w:r w:rsidR="00641C83">
        <w:rPr>
          <w:rFonts w:ascii="Microsoft YaHei" w:hAnsi="Microsoft YaHei" w:cs="Microsoft YaHei" w:hint="eastAsia"/>
          <w:color w:val="000000"/>
          <w:sz w:val="18"/>
          <w:szCs w:val="18"/>
        </w:rPr>
        <w:t>）</w:t>
      </w:r>
      <w:r w:rsidR="002A206C">
        <w:rPr>
          <w:rFonts w:ascii="Microsoft YaHei" w:hAnsi="Microsoft YaHei" w:cs="Microsoft YaHei"/>
          <w:color w:val="000000"/>
          <w:sz w:val="18"/>
          <w:szCs w:val="18"/>
        </w:rPr>
        <w:t>。</w:t>
      </w:r>
    </w:p>
    <w:tbl>
      <w:tblPr>
        <w:tblStyle w:val="TableGrid"/>
        <w:tblpPr w:leftFromText="180" w:rightFromText="180" w:vertAnchor="text" w:horzAnchor="margin" w:tblpXSpec="right" w:tblpY="97"/>
        <w:tblW w:w="0" w:type="auto"/>
        <w:tblLayout w:type="fixed"/>
        <w:tblLook w:val="04A0" w:firstRow="1" w:lastRow="0" w:firstColumn="1" w:lastColumn="0" w:noHBand="0" w:noVBand="1"/>
      </w:tblPr>
      <w:tblGrid>
        <w:gridCol w:w="693"/>
        <w:gridCol w:w="668"/>
        <w:gridCol w:w="732"/>
        <w:gridCol w:w="992"/>
        <w:gridCol w:w="709"/>
      </w:tblGrid>
      <w:tr w:rsidR="00D5166D" w14:paraId="7BDA7E41" w14:textId="77777777" w:rsidTr="00D5166D">
        <w:tc>
          <w:tcPr>
            <w:tcW w:w="693" w:type="dxa"/>
            <w:vAlign w:val="center"/>
          </w:tcPr>
          <w:p w14:paraId="0FD9D4A7"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模型</w:t>
            </w:r>
          </w:p>
        </w:tc>
        <w:tc>
          <w:tcPr>
            <w:tcW w:w="668" w:type="dxa"/>
            <w:vAlign w:val="center"/>
          </w:tcPr>
          <w:p w14:paraId="32BFCFAE" w14:textId="77777777" w:rsidR="00D5166D" w:rsidRDefault="00D5166D" w:rsidP="00D5166D">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MCN</w:t>
            </w:r>
          </w:p>
          <w:p w14:paraId="038F04DB"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r>
              <w:rPr>
                <w:rFonts w:ascii="Microsoft YaHei" w:hAnsi="Microsoft YaHei" w:cs="Microsoft YaHei" w:hint="eastAsia"/>
                <w:color w:val="000000"/>
                <w:sz w:val="18"/>
                <w:szCs w:val="18"/>
              </w:rPr>
              <w:t>d</w:t>
            </w:r>
            <w:r>
              <w:rPr>
                <w:rFonts w:ascii="Microsoft YaHei" w:hAnsi="Microsoft YaHei" w:cs="Microsoft YaHei"/>
                <w:color w:val="000000"/>
                <w:sz w:val="18"/>
                <w:szCs w:val="18"/>
              </w:rPr>
              <w:t>B)</w:t>
            </w:r>
          </w:p>
        </w:tc>
        <w:tc>
          <w:tcPr>
            <w:tcW w:w="732" w:type="dxa"/>
            <w:vAlign w:val="center"/>
          </w:tcPr>
          <w:p w14:paraId="20B9F358"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BAP</w:t>
            </w:r>
          </w:p>
          <w:p w14:paraId="18B929C6"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(dB)</w:t>
            </w:r>
          </w:p>
        </w:tc>
        <w:tc>
          <w:tcPr>
            <w:tcW w:w="992" w:type="dxa"/>
            <w:vAlign w:val="center"/>
          </w:tcPr>
          <w:p w14:paraId="12844A41"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F0 RMSE</w:t>
            </w:r>
          </w:p>
          <w:p w14:paraId="7821515D"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(Hz)</w:t>
            </w:r>
          </w:p>
        </w:tc>
        <w:tc>
          <w:tcPr>
            <w:tcW w:w="709" w:type="dxa"/>
            <w:vAlign w:val="center"/>
          </w:tcPr>
          <w:p w14:paraId="313B4E01"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V/UV</w:t>
            </w:r>
          </w:p>
          <w:p w14:paraId="4B2C4186"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w:t>
            </w:r>
          </w:p>
        </w:tc>
      </w:tr>
      <w:tr w:rsidR="00D5166D" w14:paraId="3AEA9423" w14:textId="77777777" w:rsidTr="00D5166D">
        <w:tc>
          <w:tcPr>
            <w:tcW w:w="693" w:type="dxa"/>
            <w:vAlign w:val="center"/>
          </w:tcPr>
          <w:p w14:paraId="082A75E2"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DNN</w:t>
            </w:r>
          </w:p>
        </w:tc>
        <w:tc>
          <w:tcPr>
            <w:tcW w:w="668" w:type="dxa"/>
            <w:vAlign w:val="center"/>
          </w:tcPr>
          <w:p w14:paraId="5FF912BA" w14:textId="77777777" w:rsidR="00D5166D" w:rsidRDefault="00D5166D" w:rsidP="00D5166D">
            <w:pPr>
              <w:pStyle w:val="CommentText"/>
              <w:jc w:val="center"/>
              <w:rPr>
                <w:rFonts w:ascii="Microsoft YaHei" w:hAnsi="Microsoft YaHei" w:cs="Microsoft YaHei"/>
                <w:color w:val="000000"/>
                <w:sz w:val="18"/>
                <w:szCs w:val="18"/>
              </w:rPr>
            </w:pPr>
            <w:r w:rsidRPr="007B2185">
              <w:rPr>
                <w:rFonts w:ascii="Microsoft YaHei" w:hAnsi="Microsoft YaHei" w:cs="Microsoft YaHei"/>
                <w:color w:val="000000"/>
                <w:sz w:val="18"/>
                <w:szCs w:val="18"/>
              </w:rPr>
              <w:t>5.4</w:t>
            </w:r>
            <w:r>
              <w:rPr>
                <w:rFonts w:ascii="Microsoft YaHei" w:hAnsi="Microsoft YaHei" w:cs="Microsoft YaHei"/>
                <w:color w:val="000000"/>
                <w:sz w:val="18"/>
                <w:szCs w:val="18"/>
              </w:rPr>
              <w:t>8</w:t>
            </w:r>
          </w:p>
        </w:tc>
        <w:tc>
          <w:tcPr>
            <w:tcW w:w="732" w:type="dxa"/>
            <w:vAlign w:val="center"/>
          </w:tcPr>
          <w:p w14:paraId="7150492D"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0.21</w:t>
            </w:r>
          </w:p>
        </w:tc>
        <w:tc>
          <w:tcPr>
            <w:tcW w:w="992" w:type="dxa"/>
            <w:vAlign w:val="center"/>
          </w:tcPr>
          <w:p w14:paraId="30143ADC"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10.32</w:t>
            </w:r>
          </w:p>
        </w:tc>
        <w:tc>
          <w:tcPr>
            <w:tcW w:w="709" w:type="dxa"/>
            <w:vAlign w:val="center"/>
          </w:tcPr>
          <w:p w14:paraId="1322D8F9" w14:textId="77777777" w:rsidR="00D5166D" w:rsidRDefault="00D5166D" w:rsidP="00D5166D">
            <w:pPr>
              <w:pStyle w:val="CommentText"/>
              <w:jc w:val="center"/>
              <w:rPr>
                <w:rFonts w:ascii="Microsoft YaHei" w:hAnsi="Microsoft YaHei" w:cs="Microsoft YaHei"/>
                <w:color w:val="000000"/>
                <w:sz w:val="18"/>
                <w:szCs w:val="18"/>
              </w:rPr>
            </w:pPr>
            <w:r w:rsidRPr="00F25AB8">
              <w:rPr>
                <w:rFonts w:ascii="Microsoft YaHei" w:hAnsi="Microsoft YaHei" w:cs="Microsoft YaHei"/>
                <w:color w:val="000000"/>
                <w:sz w:val="18"/>
                <w:szCs w:val="18"/>
              </w:rPr>
              <w:t>5.02</w:t>
            </w:r>
          </w:p>
        </w:tc>
      </w:tr>
      <w:tr w:rsidR="00D5166D" w14:paraId="020B2E5F" w14:textId="77777777" w:rsidTr="00D5166D">
        <w:tc>
          <w:tcPr>
            <w:tcW w:w="693" w:type="dxa"/>
            <w:vAlign w:val="center"/>
          </w:tcPr>
          <w:p w14:paraId="5441C7B9"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RNN</w:t>
            </w:r>
          </w:p>
        </w:tc>
        <w:tc>
          <w:tcPr>
            <w:tcW w:w="668" w:type="dxa"/>
            <w:vAlign w:val="center"/>
          </w:tcPr>
          <w:p w14:paraId="7A97E935"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5.38</w:t>
            </w:r>
          </w:p>
        </w:tc>
        <w:tc>
          <w:tcPr>
            <w:tcW w:w="732" w:type="dxa"/>
            <w:vAlign w:val="center"/>
          </w:tcPr>
          <w:p w14:paraId="30DA90C3"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0.20</w:t>
            </w:r>
          </w:p>
        </w:tc>
        <w:tc>
          <w:tcPr>
            <w:tcW w:w="992" w:type="dxa"/>
            <w:vAlign w:val="center"/>
          </w:tcPr>
          <w:p w14:paraId="4BF06214"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10.03</w:t>
            </w:r>
          </w:p>
        </w:tc>
        <w:tc>
          <w:tcPr>
            <w:tcW w:w="709" w:type="dxa"/>
            <w:vAlign w:val="center"/>
          </w:tcPr>
          <w:p w14:paraId="5FEF7FEA"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4.92</w:t>
            </w:r>
          </w:p>
        </w:tc>
      </w:tr>
      <w:tr w:rsidR="00D5166D" w14:paraId="18B4AAEE" w14:textId="77777777" w:rsidTr="00D5166D">
        <w:tc>
          <w:tcPr>
            <w:tcW w:w="693" w:type="dxa"/>
            <w:vAlign w:val="center"/>
          </w:tcPr>
          <w:p w14:paraId="01FE9761"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LSTM</w:t>
            </w:r>
          </w:p>
        </w:tc>
        <w:tc>
          <w:tcPr>
            <w:tcW w:w="668" w:type="dxa"/>
            <w:vAlign w:val="center"/>
          </w:tcPr>
          <w:p w14:paraId="1F0225CE"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5.35</w:t>
            </w:r>
          </w:p>
        </w:tc>
        <w:tc>
          <w:tcPr>
            <w:tcW w:w="732" w:type="dxa"/>
            <w:vAlign w:val="center"/>
          </w:tcPr>
          <w:p w14:paraId="307117D7"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w:t>
            </w:r>
            <w:r>
              <w:rPr>
                <w:rFonts w:ascii="Microsoft YaHei" w:hAnsi="Microsoft YaHei" w:cs="Microsoft YaHei" w:hint="eastAsia"/>
                <w:color w:val="000000"/>
                <w:sz w:val="18"/>
                <w:szCs w:val="18"/>
              </w:rPr>
              <w:t>.20</w:t>
            </w:r>
          </w:p>
        </w:tc>
        <w:tc>
          <w:tcPr>
            <w:tcW w:w="992" w:type="dxa"/>
            <w:vAlign w:val="center"/>
          </w:tcPr>
          <w:p w14:paraId="7DAC544A"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9.87</w:t>
            </w:r>
          </w:p>
        </w:tc>
        <w:tc>
          <w:tcPr>
            <w:tcW w:w="709" w:type="dxa"/>
            <w:vAlign w:val="center"/>
          </w:tcPr>
          <w:p w14:paraId="572A9C22"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4.89</w:t>
            </w:r>
          </w:p>
        </w:tc>
      </w:tr>
      <w:tr w:rsidR="00D5166D" w14:paraId="4D3AE54A" w14:textId="77777777" w:rsidTr="00D5166D">
        <w:tc>
          <w:tcPr>
            <w:tcW w:w="693" w:type="dxa"/>
            <w:vAlign w:val="center"/>
          </w:tcPr>
          <w:p w14:paraId="660E397C"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GRU</w:t>
            </w:r>
          </w:p>
        </w:tc>
        <w:tc>
          <w:tcPr>
            <w:tcW w:w="668" w:type="dxa"/>
            <w:vAlign w:val="center"/>
          </w:tcPr>
          <w:p w14:paraId="4AC03FC2"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5.36</w:t>
            </w:r>
          </w:p>
        </w:tc>
        <w:tc>
          <w:tcPr>
            <w:tcW w:w="732" w:type="dxa"/>
            <w:vAlign w:val="center"/>
          </w:tcPr>
          <w:p w14:paraId="4C5ADD07"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0.19</w:t>
            </w:r>
          </w:p>
        </w:tc>
        <w:tc>
          <w:tcPr>
            <w:tcW w:w="992" w:type="dxa"/>
            <w:vAlign w:val="center"/>
          </w:tcPr>
          <w:p w14:paraId="54DE306E"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9.80</w:t>
            </w:r>
          </w:p>
        </w:tc>
        <w:tc>
          <w:tcPr>
            <w:tcW w:w="709" w:type="dxa"/>
            <w:vAlign w:val="center"/>
          </w:tcPr>
          <w:p w14:paraId="6AF4D276" w14:textId="77777777" w:rsidR="00D5166D" w:rsidRDefault="00D5166D" w:rsidP="00D5166D">
            <w:pPr>
              <w:pStyle w:val="CommentText"/>
              <w:jc w:val="center"/>
              <w:rPr>
                <w:rFonts w:ascii="Microsoft YaHei" w:hAnsi="Microsoft YaHei" w:cs="Microsoft YaHei"/>
                <w:color w:val="000000"/>
                <w:sz w:val="18"/>
                <w:szCs w:val="18"/>
              </w:rPr>
            </w:pPr>
            <w:r>
              <w:rPr>
                <w:rFonts w:ascii="Microsoft YaHei" w:hAnsi="Microsoft YaHei" w:cs="Microsoft YaHei"/>
                <w:color w:val="000000"/>
                <w:sz w:val="18"/>
                <w:szCs w:val="18"/>
              </w:rPr>
              <w:t>4.90</w:t>
            </w:r>
          </w:p>
        </w:tc>
      </w:tr>
    </w:tbl>
    <w:p w14:paraId="460DDCCA" w14:textId="208E96E4" w:rsidR="00E1096F" w:rsidRDefault="00B51ECA" w:rsidP="00FA2C04">
      <w:pPr>
        <w:pStyle w:val="CommentText"/>
        <w:jc w:val="center"/>
        <w:rPr>
          <w:rFonts w:ascii="Microsoft YaHei" w:hAnsi="Microsoft YaHei" w:cs="Microsoft YaHei"/>
          <w:color w:val="000000"/>
          <w:sz w:val="18"/>
          <w:szCs w:val="18"/>
        </w:rPr>
      </w:pPr>
      <w:r>
        <w:rPr>
          <w:rFonts w:ascii="Microsoft YaHei" w:hAnsi="Microsoft YaHei" w:cs="Microsoft YaHei" w:hint="eastAsia"/>
          <w:color w:val="000000"/>
          <w:sz w:val="18"/>
          <w:szCs w:val="18"/>
        </w:rPr>
        <w:t>表</w:t>
      </w:r>
      <w:r>
        <w:rPr>
          <w:rFonts w:ascii="Microsoft YaHei" w:hAnsi="Microsoft YaHei" w:cs="Microsoft YaHei" w:hint="eastAsia"/>
          <w:color w:val="000000"/>
          <w:sz w:val="18"/>
          <w:szCs w:val="18"/>
        </w:rPr>
        <w:t xml:space="preserve">1. </w:t>
      </w:r>
      <w:r w:rsidR="00AC6C0C">
        <w:rPr>
          <w:rFonts w:ascii="Microsoft YaHei" w:hAnsi="Microsoft YaHei" w:cs="Microsoft YaHei"/>
          <w:color w:val="000000"/>
          <w:sz w:val="18"/>
          <w:szCs w:val="18"/>
        </w:rPr>
        <w:t xml:space="preserve"> </w:t>
      </w:r>
      <w:r w:rsidR="00AC6C0C">
        <w:rPr>
          <w:rFonts w:ascii="Microsoft YaHei" w:hAnsi="Microsoft YaHei" w:cs="Microsoft YaHei" w:hint="eastAsia"/>
          <w:color w:val="000000"/>
          <w:sz w:val="18"/>
          <w:szCs w:val="18"/>
        </w:rPr>
        <w:t>四种深度学习模型的客观评价</w:t>
      </w:r>
    </w:p>
    <w:p w14:paraId="20678E52" w14:textId="4B2128CD" w:rsidR="007B2185" w:rsidRPr="007B2185" w:rsidRDefault="00B50A71" w:rsidP="001D5C20">
      <w:pPr>
        <w:pStyle w:val="CommentText"/>
        <w:rPr>
          <w:rFonts w:ascii="Microsoft YaHei" w:hAnsi="Microsoft YaHei" w:cs="Microsoft YaHei"/>
          <w:color w:val="000000"/>
          <w:sz w:val="18"/>
          <w:szCs w:val="18"/>
        </w:rPr>
      </w:pPr>
      <w:r>
        <w:rPr>
          <w:rFonts w:ascii="Microsoft YaHei" w:hAnsi="Microsoft YaHei" w:cs="Microsoft YaHei" w:hint="eastAsia"/>
          <w:color w:val="000000"/>
          <w:sz w:val="18"/>
          <w:szCs w:val="18"/>
        </w:rPr>
        <w:t>不难看出，</w:t>
      </w:r>
      <w:r w:rsidR="0022717E">
        <w:rPr>
          <w:rFonts w:ascii="Microsoft YaHei" w:hAnsi="Microsoft YaHei" w:cs="Microsoft YaHei" w:hint="eastAsia"/>
          <w:color w:val="000000"/>
          <w:sz w:val="18"/>
          <w:szCs w:val="18"/>
        </w:rPr>
        <w:t>递归神经网络的三种模型</w:t>
      </w:r>
      <w:r w:rsidR="008B04F8">
        <w:rPr>
          <w:rFonts w:ascii="Microsoft YaHei" w:hAnsi="Microsoft YaHei" w:cs="Microsoft YaHei" w:hint="eastAsia"/>
          <w:color w:val="000000"/>
          <w:sz w:val="18"/>
          <w:szCs w:val="18"/>
        </w:rPr>
        <w:t>（包括</w:t>
      </w:r>
      <w:r w:rsidR="008B04F8">
        <w:rPr>
          <w:rFonts w:ascii="Microsoft YaHei" w:hAnsi="Microsoft YaHei" w:cs="Microsoft YaHei" w:hint="eastAsia"/>
          <w:color w:val="000000"/>
          <w:sz w:val="18"/>
          <w:szCs w:val="18"/>
        </w:rPr>
        <w:t>RNN,LSTM,GRU</w:t>
      </w:r>
      <w:r w:rsidR="008B04F8">
        <w:rPr>
          <w:rFonts w:ascii="Microsoft YaHei" w:hAnsi="Microsoft YaHei" w:cs="Microsoft YaHei"/>
          <w:color w:val="000000"/>
          <w:sz w:val="18"/>
          <w:szCs w:val="18"/>
        </w:rPr>
        <w:t>）</w:t>
      </w:r>
      <w:r w:rsidR="0022717E">
        <w:rPr>
          <w:rFonts w:ascii="Microsoft YaHei" w:hAnsi="Microsoft YaHei" w:cs="Microsoft YaHei" w:hint="eastAsia"/>
          <w:color w:val="000000"/>
          <w:sz w:val="18"/>
          <w:szCs w:val="18"/>
        </w:rPr>
        <w:t>在各项指标上比普通神经网络要表现得好，尤其在</w:t>
      </w:r>
      <w:r w:rsidR="0022717E">
        <w:rPr>
          <w:rFonts w:ascii="Microsoft YaHei" w:hAnsi="Microsoft YaHei" w:cs="Microsoft YaHei" w:hint="eastAsia"/>
          <w:color w:val="000000"/>
          <w:sz w:val="18"/>
          <w:szCs w:val="18"/>
        </w:rPr>
        <w:t>MCN</w:t>
      </w:r>
      <w:r w:rsidR="006F4015">
        <w:rPr>
          <w:rFonts w:ascii="Microsoft YaHei" w:hAnsi="Microsoft YaHei" w:cs="Microsoft YaHei" w:hint="eastAsia"/>
          <w:color w:val="000000"/>
          <w:sz w:val="18"/>
          <w:szCs w:val="18"/>
        </w:rPr>
        <w:t>方面</w:t>
      </w:r>
      <w:r w:rsidR="006F4015">
        <w:rPr>
          <w:rFonts w:ascii="Microsoft YaHei" w:hAnsi="Microsoft YaHei" w:cs="Microsoft YaHei" w:hint="eastAsia"/>
          <w:color w:val="000000"/>
          <w:sz w:val="18"/>
          <w:szCs w:val="18"/>
        </w:rPr>
        <w:t>.</w:t>
      </w:r>
      <w:r w:rsidR="002A2197">
        <w:rPr>
          <w:rFonts w:ascii="Microsoft YaHei" w:hAnsi="Microsoft YaHei" w:cs="Microsoft YaHei" w:hint="eastAsia"/>
          <w:color w:val="000000"/>
          <w:sz w:val="18"/>
          <w:szCs w:val="18"/>
        </w:rPr>
        <w:t>而且</w:t>
      </w:r>
      <w:r w:rsidR="002A2197">
        <w:rPr>
          <w:rFonts w:ascii="Microsoft YaHei" w:hAnsi="Microsoft YaHei" w:cs="Microsoft YaHei" w:hint="eastAsia"/>
          <w:color w:val="000000"/>
          <w:sz w:val="18"/>
          <w:szCs w:val="18"/>
        </w:rPr>
        <w:t>LSTM</w:t>
      </w:r>
      <w:r w:rsidR="002A2197">
        <w:rPr>
          <w:rFonts w:ascii="Microsoft YaHei" w:hAnsi="Microsoft YaHei" w:cs="Microsoft YaHei" w:hint="eastAsia"/>
          <w:color w:val="000000"/>
          <w:sz w:val="18"/>
          <w:szCs w:val="18"/>
        </w:rPr>
        <w:t>和</w:t>
      </w:r>
      <w:r w:rsidR="002A2197">
        <w:rPr>
          <w:rFonts w:ascii="Microsoft YaHei" w:hAnsi="Microsoft YaHei" w:cs="Microsoft YaHei" w:hint="eastAsia"/>
          <w:color w:val="000000"/>
          <w:sz w:val="18"/>
          <w:szCs w:val="18"/>
        </w:rPr>
        <w:t>GRU</w:t>
      </w:r>
      <w:r w:rsidR="002A2197">
        <w:rPr>
          <w:rFonts w:ascii="Microsoft YaHei" w:hAnsi="Microsoft YaHei" w:cs="Microsoft YaHei" w:hint="eastAsia"/>
          <w:color w:val="000000"/>
          <w:sz w:val="18"/>
          <w:szCs w:val="18"/>
        </w:rPr>
        <w:t>，由于</w:t>
      </w:r>
      <w:r w:rsidR="00930204">
        <w:rPr>
          <w:rFonts w:ascii="Microsoft YaHei" w:hAnsi="Microsoft YaHei" w:cs="Microsoft YaHei" w:hint="eastAsia"/>
          <w:color w:val="000000"/>
          <w:sz w:val="18"/>
          <w:szCs w:val="18"/>
        </w:rPr>
        <w:t>在递归神经网络中</w:t>
      </w:r>
      <w:r w:rsidR="002A2197">
        <w:rPr>
          <w:rFonts w:ascii="Microsoft YaHei" w:hAnsi="Microsoft YaHei" w:cs="Microsoft YaHei" w:hint="eastAsia"/>
          <w:color w:val="000000"/>
          <w:sz w:val="18"/>
          <w:szCs w:val="18"/>
        </w:rPr>
        <w:t>采用了</w:t>
      </w:r>
      <w:r w:rsidR="00930204">
        <w:rPr>
          <w:rFonts w:ascii="Microsoft YaHei" w:hAnsi="Microsoft YaHei" w:cs="Microsoft YaHei" w:hint="eastAsia"/>
          <w:color w:val="000000"/>
          <w:sz w:val="18"/>
          <w:szCs w:val="18"/>
        </w:rPr>
        <w:t>门结构，</w:t>
      </w:r>
      <w:r w:rsidR="008A18F7">
        <w:rPr>
          <w:rFonts w:ascii="Microsoft YaHei" w:hAnsi="Microsoft YaHei" w:cs="Microsoft YaHei" w:hint="eastAsia"/>
          <w:color w:val="000000"/>
          <w:sz w:val="18"/>
          <w:szCs w:val="18"/>
        </w:rPr>
        <w:t>对模型优化的能力更强，</w:t>
      </w:r>
      <w:r w:rsidR="00306D33">
        <w:rPr>
          <w:rFonts w:ascii="Microsoft YaHei" w:hAnsi="Microsoft YaHei" w:cs="Microsoft YaHei" w:hint="eastAsia"/>
          <w:color w:val="000000"/>
          <w:sz w:val="18"/>
          <w:szCs w:val="18"/>
        </w:rPr>
        <w:t>表现得也更好。</w:t>
      </w:r>
    </w:p>
    <w:p w14:paraId="5E662E6F" w14:textId="70F479FA" w:rsidR="00741402" w:rsidRDefault="006845A2" w:rsidP="00115FA8">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相比</w:t>
      </w:r>
      <w:r>
        <w:rPr>
          <w:rFonts w:ascii="Microsoft YaHei" w:eastAsia="SimSun" w:hAnsi="Microsoft YaHei" w:cs="Microsoft YaHei" w:hint="eastAsia"/>
          <w:color w:val="000000"/>
          <w:kern w:val="2"/>
          <w:sz w:val="18"/>
          <w:szCs w:val="18"/>
        </w:rPr>
        <w:t>LSTM</w:t>
      </w:r>
      <w:r>
        <w:rPr>
          <w:rFonts w:ascii="Microsoft YaHei" w:eastAsia="SimSun" w:hAnsi="Microsoft YaHei" w:cs="Microsoft YaHei" w:hint="eastAsia"/>
          <w:color w:val="000000"/>
          <w:kern w:val="2"/>
          <w:sz w:val="18"/>
          <w:szCs w:val="18"/>
        </w:rPr>
        <w:t>，</w:t>
      </w:r>
      <w:r>
        <w:rPr>
          <w:rFonts w:ascii="Microsoft YaHei" w:eastAsia="SimSun" w:hAnsi="Microsoft YaHei" w:cs="Microsoft YaHei" w:hint="eastAsia"/>
          <w:color w:val="000000"/>
          <w:kern w:val="2"/>
          <w:sz w:val="18"/>
          <w:szCs w:val="18"/>
        </w:rPr>
        <w:t>GRU</w:t>
      </w:r>
      <w:r w:rsidR="00EE5D71">
        <w:rPr>
          <w:rFonts w:ascii="Microsoft YaHei" w:eastAsia="SimSun" w:hAnsi="Microsoft YaHei" w:cs="Microsoft YaHei" w:hint="eastAsia"/>
          <w:color w:val="000000"/>
          <w:kern w:val="2"/>
          <w:sz w:val="18"/>
          <w:szCs w:val="18"/>
        </w:rPr>
        <w:t>并非</w:t>
      </w:r>
      <w:r w:rsidR="00AC16BE">
        <w:rPr>
          <w:rFonts w:ascii="Microsoft YaHei" w:eastAsia="SimSun" w:hAnsi="Microsoft YaHei" w:cs="Microsoft YaHei" w:hint="eastAsia"/>
          <w:color w:val="000000"/>
          <w:kern w:val="2"/>
          <w:sz w:val="18"/>
          <w:szCs w:val="18"/>
        </w:rPr>
        <w:t>在所有客观指标上</w:t>
      </w:r>
      <w:r w:rsidR="00EE5D71">
        <w:rPr>
          <w:rFonts w:ascii="Microsoft YaHei" w:eastAsia="SimSun" w:hAnsi="Microsoft YaHei" w:cs="Microsoft YaHei" w:hint="eastAsia"/>
          <w:color w:val="000000"/>
          <w:kern w:val="2"/>
          <w:sz w:val="18"/>
          <w:szCs w:val="18"/>
        </w:rPr>
        <w:t>占绝对</w:t>
      </w:r>
      <w:r w:rsidR="00FB2E38">
        <w:rPr>
          <w:rFonts w:ascii="Microsoft YaHei" w:eastAsia="SimSun" w:hAnsi="Microsoft YaHei" w:cs="Microsoft YaHei" w:hint="eastAsia"/>
          <w:color w:val="000000"/>
          <w:kern w:val="2"/>
          <w:sz w:val="18"/>
          <w:szCs w:val="18"/>
        </w:rPr>
        <w:t>优势</w:t>
      </w:r>
      <w:r w:rsidR="00EE5D71">
        <w:rPr>
          <w:rFonts w:ascii="Microsoft YaHei" w:eastAsia="SimSun" w:hAnsi="Microsoft YaHei" w:cs="Microsoft YaHei" w:hint="eastAsia"/>
          <w:color w:val="000000"/>
          <w:kern w:val="2"/>
          <w:sz w:val="18"/>
          <w:szCs w:val="18"/>
        </w:rPr>
        <w:t>，</w:t>
      </w:r>
      <w:r w:rsidR="00AC16BE">
        <w:rPr>
          <w:rFonts w:ascii="Microsoft YaHei" w:eastAsia="SimSun" w:hAnsi="Microsoft YaHei" w:cs="Microsoft YaHei" w:hint="eastAsia"/>
          <w:color w:val="000000"/>
          <w:kern w:val="2"/>
          <w:sz w:val="18"/>
          <w:szCs w:val="18"/>
        </w:rPr>
        <w:t>但是由于其门结构比</w:t>
      </w:r>
      <w:r w:rsidR="00AC16BE">
        <w:rPr>
          <w:rFonts w:ascii="Microsoft YaHei" w:eastAsia="SimSun" w:hAnsi="Microsoft YaHei" w:cs="Microsoft YaHei" w:hint="eastAsia"/>
          <w:color w:val="000000"/>
          <w:kern w:val="2"/>
          <w:sz w:val="18"/>
          <w:szCs w:val="18"/>
        </w:rPr>
        <w:t>LSTM</w:t>
      </w:r>
      <w:r w:rsidR="00AC16BE">
        <w:rPr>
          <w:rFonts w:ascii="Microsoft YaHei" w:eastAsia="SimSun" w:hAnsi="Microsoft YaHei" w:cs="Microsoft YaHei" w:hint="eastAsia"/>
          <w:color w:val="000000"/>
          <w:kern w:val="2"/>
          <w:sz w:val="18"/>
          <w:szCs w:val="18"/>
        </w:rPr>
        <w:t>的记忆块要简单，所以训练速度要快很多。</w:t>
      </w:r>
    </w:p>
    <w:p w14:paraId="3028E141" w14:textId="323ABAC9" w:rsidR="0097437A" w:rsidRDefault="00CF7647" w:rsidP="00115FA8">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另外，</w:t>
      </w:r>
      <w:r w:rsidR="00812857">
        <w:rPr>
          <w:rFonts w:ascii="Microsoft YaHei" w:eastAsia="SimSun" w:hAnsi="Microsoft YaHei" w:cs="Microsoft YaHei" w:hint="eastAsia"/>
          <w:color w:val="000000"/>
          <w:kern w:val="2"/>
          <w:sz w:val="18"/>
          <w:szCs w:val="18"/>
        </w:rPr>
        <w:t>对几种模型合成的语音也进行了主观评测。</w:t>
      </w:r>
      <w:r w:rsidR="00B714AE">
        <w:rPr>
          <w:rFonts w:ascii="Microsoft YaHei" w:eastAsia="SimSun" w:hAnsi="Microsoft YaHei" w:cs="Microsoft YaHei" w:hint="eastAsia"/>
          <w:color w:val="000000"/>
          <w:kern w:val="2"/>
          <w:sz w:val="18"/>
          <w:szCs w:val="18"/>
        </w:rPr>
        <w:t>评测人由</w:t>
      </w:r>
      <w:r w:rsidR="00B714AE">
        <w:rPr>
          <w:rFonts w:ascii="Microsoft YaHei" w:eastAsia="SimSun" w:hAnsi="Microsoft YaHei" w:cs="Microsoft YaHei" w:hint="eastAsia"/>
          <w:color w:val="000000"/>
          <w:kern w:val="2"/>
          <w:sz w:val="18"/>
          <w:szCs w:val="18"/>
        </w:rPr>
        <w:t>98</w:t>
      </w:r>
      <w:r w:rsidR="00B714AE">
        <w:rPr>
          <w:rFonts w:ascii="Microsoft YaHei" w:eastAsia="SimSun" w:hAnsi="Microsoft YaHei" w:cs="Microsoft YaHei" w:hint="eastAsia"/>
          <w:color w:val="000000"/>
          <w:kern w:val="2"/>
          <w:sz w:val="18"/>
          <w:szCs w:val="18"/>
        </w:rPr>
        <w:t>个说汉语的学生组成，</w:t>
      </w:r>
      <w:r w:rsidR="009A04D4">
        <w:rPr>
          <w:rFonts w:ascii="Microsoft YaHei" w:eastAsia="SimSun" w:hAnsi="Microsoft YaHei" w:cs="Microsoft YaHei" w:hint="eastAsia"/>
          <w:color w:val="000000"/>
          <w:kern w:val="2"/>
          <w:sz w:val="18"/>
          <w:szCs w:val="18"/>
        </w:rPr>
        <w:t>每个人对</w:t>
      </w:r>
      <w:r w:rsidR="00495956">
        <w:rPr>
          <w:rFonts w:ascii="Microsoft YaHei" w:eastAsia="SimSun" w:hAnsi="Microsoft YaHei" w:cs="Microsoft YaHei" w:hint="eastAsia"/>
          <w:color w:val="000000"/>
          <w:kern w:val="2"/>
          <w:sz w:val="18"/>
          <w:szCs w:val="18"/>
        </w:rPr>
        <w:t>同一句话的</w:t>
      </w:r>
      <w:r w:rsidR="00495956">
        <w:rPr>
          <w:rFonts w:ascii="Microsoft YaHei" w:eastAsia="SimSun" w:hAnsi="Microsoft YaHei" w:cs="Microsoft YaHei" w:hint="eastAsia"/>
          <w:color w:val="000000"/>
          <w:kern w:val="2"/>
          <w:sz w:val="18"/>
          <w:szCs w:val="18"/>
        </w:rPr>
        <w:t>4</w:t>
      </w:r>
      <w:r w:rsidR="00495956">
        <w:rPr>
          <w:rFonts w:ascii="Microsoft YaHei" w:eastAsia="SimSun" w:hAnsi="Microsoft YaHei" w:cs="Microsoft YaHei" w:hint="eastAsia"/>
          <w:color w:val="000000"/>
          <w:kern w:val="2"/>
          <w:sz w:val="18"/>
          <w:szCs w:val="18"/>
        </w:rPr>
        <w:t>条语音（分别</w:t>
      </w:r>
      <w:r w:rsidR="003A7F19">
        <w:rPr>
          <w:rFonts w:ascii="Microsoft YaHei" w:eastAsia="SimSun" w:hAnsi="Microsoft YaHei" w:cs="Microsoft YaHei" w:hint="eastAsia"/>
          <w:color w:val="000000"/>
          <w:kern w:val="2"/>
          <w:sz w:val="18"/>
          <w:szCs w:val="18"/>
        </w:rPr>
        <w:t>由四个模型合成，顺序随机）从合成的准确性和语音自然度两个维度进行综合</w:t>
      </w:r>
      <w:r w:rsidR="00CB65BA">
        <w:rPr>
          <w:rFonts w:ascii="Microsoft YaHei" w:eastAsia="SimSun" w:hAnsi="Microsoft YaHei" w:cs="Microsoft YaHei" w:hint="eastAsia"/>
          <w:color w:val="000000"/>
          <w:kern w:val="2"/>
          <w:sz w:val="18"/>
          <w:szCs w:val="18"/>
        </w:rPr>
        <w:t>评分</w:t>
      </w:r>
      <w:r w:rsidR="003A7F19">
        <w:rPr>
          <w:rFonts w:ascii="Microsoft YaHei" w:eastAsia="SimSun" w:hAnsi="Microsoft YaHei" w:cs="Microsoft YaHei" w:hint="eastAsia"/>
          <w:color w:val="000000"/>
          <w:kern w:val="2"/>
          <w:sz w:val="18"/>
          <w:szCs w:val="18"/>
        </w:rPr>
        <w:t>（评分为百分制，而且同一条语音的四个评分中必须有一个是</w:t>
      </w:r>
      <w:r w:rsidR="003A7F19">
        <w:rPr>
          <w:rFonts w:ascii="Microsoft YaHei" w:eastAsia="SimSun" w:hAnsi="Microsoft YaHei" w:cs="Microsoft YaHei" w:hint="eastAsia"/>
          <w:color w:val="000000"/>
          <w:kern w:val="2"/>
          <w:sz w:val="18"/>
          <w:szCs w:val="18"/>
        </w:rPr>
        <w:t>100</w:t>
      </w:r>
      <w:r w:rsidR="003A7F19">
        <w:rPr>
          <w:rFonts w:ascii="Microsoft YaHei" w:eastAsia="SimSun" w:hAnsi="Microsoft YaHei" w:cs="Microsoft YaHei" w:hint="eastAsia"/>
          <w:color w:val="000000"/>
          <w:kern w:val="2"/>
          <w:sz w:val="18"/>
          <w:szCs w:val="18"/>
        </w:rPr>
        <w:t>）。</w:t>
      </w:r>
      <w:r w:rsidR="00FB672D">
        <w:rPr>
          <w:rFonts w:ascii="Microsoft YaHei" w:eastAsia="SimSun" w:hAnsi="Microsoft YaHei" w:cs="Microsoft YaHei" w:hint="eastAsia"/>
          <w:color w:val="000000"/>
          <w:kern w:val="2"/>
          <w:sz w:val="18"/>
          <w:szCs w:val="18"/>
        </w:rPr>
        <w:t>四种深度模型的</w:t>
      </w:r>
      <w:r w:rsidR="003A7F19">
        <w:rPr>
          <w:rFonts w:ascii="Microsoft YaHei" w:eastAsia="SimSun" w:hAnsi="Microsoft YaHei" w:cs="Microsoft YaHei" w:hint="eastAsia"/>
          <w:color w:val="000000"/>
          <w:kern w:val="2"/>
          <w:sz w:val="18"/>
          <w:szCs w:val="18"/>
        </w:rPr>
        <w:t>平均</w:t>
      </w:r>
      <w:r w:rsidR="00FB672D">
        <w:rPr>
          <w:rFonts w:ascii="Microsoft YaHei" w:eastAsia="SimSun" w:hAnsi="Microsoft YaHei" w:cs="Microsoft YaHei" w:hint="eastAsia"/>
          <w:color w:val="000000"/>
          <w:kern w:val="2"/>
          <w:sz w:val="18"/>
          <w:szCs w:val="18"/>
        </w:rPr>
        <w:t>得分分别是</w:t>
      </w:r>
      <w:r w:rsidR="003A7F19">
        <w:rPr>
          <w:rFonts w:ascii="Microsoft YaHei" w:eastAsia="SimSun" w:hAnsi="Microsoft YaHei" w:cs="Microsoft YaHei" w:hint="eastAsia"/>
          <w:color w:val="000000"/>
          <w:kern w:val="2"/>
          <w:sz w:val="18"/>
          <w:szCs w:val="18"/>
        </w:rPr>
        <w:t>56</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59</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62</w:t>
      </w:r>
      <w:r w:rsidR="003A7F19">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63</w:t>
      </w:r>
      <w:r w:rsidR="00FB672D">
        <w:rPr>
          <w:rFonts w:ascii="Microsoft YaHei" w:eastAsia="SimSun" w:hAnsi="Microsoft YaHei" w:cs="Microsoft YaHei" w:hint="eastAsia"/>
          <w:color w:val="000000"/>
          <w:kern w:val="2"/>
          <w:sz w:val="18"/>
          <w:szCs w:val="18"/>
        </w:rPr>
        <w:t>。</w:t>
      </w:r>
      <w:r w:rsidR="003A7F19">
        <w:rPr>
          <w:rFonts w:ascii="Microsoft YaHei" w:eastAsia="SimSun" w:hAnsi="Microsoft YaHei" w:cs="Microsoft YaHei" w:hint="eastAsia"/>
          <w:color w:val="000000"/>
          <w:kern w:val="2"/>
          <w:sz w:val="18"/>
          <w:szCs w:val="18"/>
        </w:rPr>
        <w:t>可以看出，在相似性和自然度方面，递归神经网络的合成表现比普通深度神经网络要好，而且</w:t>
      </w:r>
      <w:r w:rsidR="008536A0">
        <w:rPr>
          <w:rFonts w:ascii="Microsoft YaHei" w:eastAsia="SimSun" w:hAnsi="Microsoft YaHei" w:cs="Microsoft YaHei" w:hint="eastAsia"/>
          <w:color w:val="000000"/>
          <w:kern w:val="2"/>
          <w:sz w:val="18"/>
          <w:szCs w:val="18"/>
        </w:rPr>
        <w:t>长短时记忆神经网络和</w:t>
      </w:r>
      <w:r w:rsidR="008536A0" w:rsidRPr="001D5C20">
        <w:rPr>
          <w:rFonts w:asciiTheme="majorEastAsia" w:eastAsiaTheme="majorEastAsia" w:hAnsiTheme="majorEastAsia" w:hint="eastAsia"/>
          <w:sz w:val="18"/>
          <w:szCs w:val="18"/>
        </w:rPr>
        <w:t>门阀递归单元神经网络</w:t>
      </w:r>
      <w:r w:rsidR="008536A0">
        <w:rPr>
          <w:rFonts w:asciiTheme="majorEastAsia" w:eastAsiaTheme="majorEastAsia" w:hAnsiTheme="majorEastAsia" w:hint="eastAsia"/>
          <w:sz w:val="18"/>
          <w:szCs w:val="18"/>
        </w:rPr>
        <w:t>明显优于递归神经网络。</w:t>
      </w:r>
    </w:p>
    <w:p w14:paraId="15548769" w14:textId="5747C2C3" w:rsidR="001D5540" w:rsidRDefault="001D5540" w:rsidP="001D5540">
      <w:pPr>
        <w:pStyle w:val="CommentText"/>
        <w:numPr>
          <w:ilvl w:val="0"/>
          <w:numId w:val="1"/>
        </w:numPr>
        <w:rPr>
          <w:rFonts w:ascii="Microsoft YaHei" w:hAnsi="Microsoft YaHei" w:cs="Microsoft YaHei"/>
          <w:color w:val="000000"/>
          <w:sz w:val="18"/>
          <w:szCs w:val="18"/>
        </w:rPr>
      </w:pPr>
      <w:r>
        <w:rPr>
          <w:rFonts w:ascii="Microsoft YaHei" w:hAnsi="Microsoft YaHei" w:cs="Microsoft YaHei" w:hint="eastAsia"/>
          <w:color w:val="000000"/>
          <w:sz w:val="18"/>
          <w:szCs w:val="18"/>
        </w:rPr>
        <w:t>总结</w:t>
      </w:r>
    </w:p>
    <w:p w14:paraId="3F10601B" w14:textId="61E66412" w:rsidR="001D5540" w:rsidRDefault="00A559EF" w:rsidP="001D5540">
      <w:pPr>
        <w:adjustRightInd/>
        <w:snapToGrid/>
        <w:spacing w:after="0"/>
        <w:rPr>
          <w:rFonts w:asciiTheme="majorEastAsia" w:eastAsiaTheme="majorEastAsia" w:hAnsiTheme="majorEastAsia"/>
          <w:sz w:val="18"/>
          <w:szCs w:val="18"/>
        </w:rPr>
      </w:pPr>
      <w:r>
        <w:rPr>
          <w:rFonts w:ascii="Microsoft YaHei" w:eastAsia="SimSun" w:hAnsi="Microsoft YaHei" w:cs="Microsoft YaHei" w:hint="eastAsia"/>
          <w:color w:val="000000"/>
          <w:kern w:val="2"/>
          <w:sz w:val="18"/>
          <w:szCs w:val="18"/>
        </w:rPr>
        <w:t>深度学习技术在语音合成方面的应用得到印证，</w:t>
      </w:r>
      <w:r w:rsidR="005B5D12">
        <w:rPr>
          <w:rFonts w:ascii="Microsoft YaHei" w:eastAsia="SimSun" w:hAnsi="Microsoft YaHei" w:cs="Microsoft YaHei" w:hint="eastAsia"/>
          <w:color w:val="000000"/>
          <w:kern w:val="2"/>
          <w:sz w:val="18"/>
          <w:szCs w:val="18"/>
        </w:rPr>
        <w:t>通过在中文语音合成上的对比实验，</w:t>
      </w:r>
      <w:r w:rsidR="009C19A1">
        <w:rPr>
          <w:rFonts w:ascii="Microsoft YaHei" w:eastAsia="SimSun" w:hAnsi="Microsoft YaHei" w:cs="Microsoft YaHei" w:hint="eastAsia"/>
          <w:color w:val="000000"/>
          <w:kern w:val="2"/>
          <w:sz w:val="18"/>
          <w:szCs w:val="18"/>
        </w:rPr>
        <w:t>表明了对时序信号建模的递归神经网络比前馈神经网络有更优的性能</w:t>
      </w:r>
      <w:r w:rsidR="00F42B2B">
        <w:rPr>
          <w:rFonts w:ascii="Microsoft YaHei" w:eastAsia="SimSun" w:hAnsi="Microsoft YaHei" w:cs="Microsoft YaHei" w:hint="eastAsia"/>
          <w:color w:val="000000"/>
          <w:kern w:val="2"/>
          <w:sz w:val="18"/>
          <w:szCs w:val="18"/>
        </w:rPr>
        <w:t>，另外</w:t>
      </w:r>
      <w:r w:rsidR="00EC7B66">
        <w:rPr>
          <w:rFonts w:ascii="Microsoft YaHei" w:eastAsia="SimSun" w:hAnsi="Microsoft YaHei" w:cs="Microsoft YaHei" w:hint="eastAsia"/>
          <w:color w:val="000000"/>
          <w:kern w:val="2"/>
          <w:sz w:val="18"/>
          <w:szCs w:val="18"/>
        </w:rPr>
        <w:t>，</w:t>
      </w:r>
      <w:r w:rsidR="006F1E1D">
        <w:rPr>
          <w:rFonts w:ascii="Microsoft YaHei" w:eastAsia="SimSun" w:hAnsi="Microsoft YaHei" w:cs="Microsoft YaHei" w:hint="eastAsia"/>
          <w:color w:val="000000"/>
          <w:kern w:val="2"/>
          <w:sz w:val="18"/>
          <w:szCs w:val="18"/>
        </w:rPr>
        <w:t>对递归神经网络进行改进的</w:t>
      </w:r>
      <w:r w:rsidR="009B7C76">
        <w:rPr>
          <w:rFonts w:ascii="Microsoft YaHei" w:eastAsia="SimSun" w:hAnsi="Microsoft YaHei" w:cs="Microsoft YaHei" w:hint="eastAsia"/>
          <w:color w:val="000000"/>
          <w:kern w:val="2"/>
          <w:sz w:val="18"/>
          <w:szCs w:val="18"/>
        </w:rPr>
        <w:t>长短时记忆神经网络和</w:t>
      </w:r>
      <w:r w:rsidR="009B7C76" w:rsidRPr="001D5C20">
        <w:rPr>
          <w:rFonts w:asciiTheme="majorEastAsia" w:eastAsiaTheme="majorEastAsia" w:hAnsiTheme="majorEastAsia" w:hint="eastAsia"/>
          <w:sz w:val="18"/>
          <w:szCs w:val="18"/>
        </w:rPr>
        <w:t>门阀递归单元神经网络</w:t>
      </w:r>
      <w:r w:rsidR="009B7C76">
        <w:rPr>
          <w:rFonts w:asciiTheme="majorEastAsia" w:eastAsiaTheme="majorEastAsia" w:hAnsiTheme="majorEastAsia" w:hint="eastAsia"/>
          <w:sz w:val="18"/>
          <w:szCs w:val="18"/>
        </w:rPr>
        <w:t>也都比普通递归神经网络表现</w:t>
      </w:r>
      <w:r w:rsidR="00943FDA">
        <w:rPr>
          <w:rFonts w:asciiTheme="majorEastAsia" w:eastAsiaTheme="majorEastAsia" w:hAnsiTheme="majorEastAsia" w:hint="eastAsia"/>
          <w:sz w:val="18"/>
          <w:szCs w:val="18"/>
        </w:rPr>
        <w:t>得</w:t>
      </w:r>
      <w:r w:rsidR="009B7C76">
        <w:rPr>
          <w:rFonts w:asciiTheme="majorEastAsia" w:eastAsiaTheme="majorEastAsia" w:hAnsiTheme="majorEastAsia" w:hint="eastAsia"/>
          <w:sz w:val="18"/>
          <w:szCs w:val="18"/>
        </w:rPr>
        <w:t>更好。</w:t>
      </w:r>
      <w:r w:rsidR="00A116ED">
        <w:rPr>
          <w:rFonts w:asciiTheme="majorEastAsia" w:eastAsiaTheme="majorEastAsia" w:hAnsiTheme="majorEastAsia" w:hint="eastAsia"/>
          <w:sz w:val="18"/>
          <w:szCs w:val="18"/>
        </w:rPr>
        <w:t>可以说，深度学习技术在语音合成上有很大的潜力</w:t>
      </w:r>
      <w:r w:rsidR="00492711">
        <w:rPr>
          <w:rFonts w:asciiTheme="majorEastAsia" w:eastAsiaTheme="majorEastAsia" w:hAnsiTheme="majorEastAsia" w:hint="eastAsia"/>
          <w:sz w:val="18"/>
          <w:szCs w:val="18"/>
        </w:rPr>
        <w:t>。</w:t>
      </w:r>
      <w:r w:rsidR="00423A15">
        <w:rPr>
          <w:rFonts w:asciiTheme="majorEastAsia" w:eastAsiaTheme="majorEastAsia" w:hAnsiTheme="majorEastAsia" w:hint="eastAsia"/>
          <w:sz w:val="18"/>
          <w:szCs w:val="18"/>
        </w:rPr>
        <w:t>未来，</w:t>
      </w:r>
      <w:r w:rsidR="00934EB9">
        <w:rPr>
          <w:rFonts w:asciiTheme="majorEastAsia" w:eastAsiaTheme="majorEastAsia" w:hAnsiTheme="majorEastAsia" w:hint="eastAsia"/>
          <w:sz w:val="18"/>
          <w:szCs w:val="18"/>
        </w:rPr>
        <w:t>将</w:t>
      </w:r>
      <w:r w:rsidR="007B5D56">
        <w:rPr>
          <w:rFonts w:asciiTheme="majorEastAsia" w:eastAsiaTheme="majorEastAsia" w:hAnsiTheme="majorEastAsia" w:hint="eastAsia"/>
          <w:sz w:val="18"/>
          <w:szCs w:val="18"/>
        </w:rPr>
        <w:lastRenderedPageBreak/>
        <w:t>在效率方面做一些优化，</w:t>
      </w:r>
      <w:r w:rsidR="00077612">
        <w:rPr>
          <w:rFonts w:asciiTheme="majorEastAsia" w:eastAsiaTheme="majorEastAsia" w:hAnsiTheme="majorEastAsia" w:hint="eastAsia"/>
          <w:sz w:val="18"/>
          <w:szCs w:val="18"/>
        </w:rPr>
        <w:t>提高深度神经网络模型的训练速度。</w:t>
      </w:r>
    </w:p>
    <w:p w14:paraId="2762B449" w14:textId="77777777" w:rsidR="00AC3F9A" w:rsidRDefault="00AC3F9A" w:rsidP="001D5540">
      <w:pPr>
        <w:adjustRightInd/>
        <w:snapToGrid/>
        <w:spacing w:after="0"/>
        <w:rPr>
          <w:rFonts w:asciiTheme="majorEastAsia" w:eastAsiaTheme="majorEastAsia" w:hAnsiTheme="majorEastAsia"/>
          <w:sz w:val="18"/>
          <w:szCs w:val="18"/>
        </w:rPr>
      </w:pPr>
    </w:p>
    <w:p w14:paraId="10AB2D03" w14:textId="493E7B9A" w:rsidR="00AC3F9A" w:rsidRDefault="00AC3F9A" w:rsidP="001D5540">
      <w:pPr>
        <w:adjustRightInd/>
        <w:snapToGrid/>
        <w:spacing w:after="0"/>
        <w:rPr>
          <w:rFonts w:asciiTheme="majorEastAsia" w:eastAsiaTheme="majorEastAsia" w:hAnsiTheme="majorEastAsia"/>
          <w:sz w:val="18"/>
          <w:szCs w:val="18"/>
        </w:rPr>
      </w:pPr>
      <w:r>
        <w:rPr>
          <w:rFonts w:asciiTheme="majorEastAsia" w:eastAsiaTheme="majorEastAsia" w:hAnsiTheme="majorEastAsia" w:hint="eastAsia"/>
          <w:sz w:val="18"/>
          <w:szCs w:val="18"/>
        </w:rPr>
        <w:t>参考文献：</w:t>
      </w:r>
    </w:p>
    <w:p w14:paraId="2306C8A1"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[1] K. </w:t>
      </w:r>
      <w:proofErr w:type="spellStart"/>
      <w:r w:rsidRPr="00AC3F9A">
        <w:rPr>
          <w:rFonts w:ascii="Microsoft YaHei" w:eastAsia="SimSun" w:hAnsi="Microsoft YaHei" w:cs="Microsoft YaHei"/>
          <w:color w:val="000000"/>
          <w:kern w:val="2"/>
          <w:sz w:val="18"/>
          <w:szCs w:val="18"/>
        </w:rPr>
        <w:t>Tokuda</w:t>
      </w:r>
      <w:proofErr w:type="spellEnd"/>
      <w:r w:rsidRPr="00AC3F9A">
        <w:rPr>
          <w:rFonts w:ascii="Microsoft YaHei" w:eastAsia="SimSun" w:hAnsi="Microsoft YaHei" w:cs="Microsoft YaHei"/>
          <w:color w:val="000000"/>
          <w:kern w:val="2"/>
          <w:sz w:val="18"/>
          <w:szCs w:val="18"/>
        </w:rPr>
        <w:t>, H. Zen, and A. Black, “An HMM-based speech synthesis system applied to English,” in Proc. IEEE Speech Synthesis Workshop, 2002, CD-ROM Proceeding.</w:t>
      </w:r>
    </w:p>
    <w:p w14:paraId="564B92AB"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[2] K. </w:t>
      </w:r>
      <w:proofErr w:type="spellStart"/>
      <w:r w:rsidRPr="00AC3F9A">
        <w:rPr>
          <w:rFonts w:ascii="Microsoft YaHei" w:eastAsia="SimSun" w:hAnsi="Microsoft YaHei" w:cs="Microsoft YaHei"/>
          <w:color w:val="000000"/>
          <w:kern w:val="2"/>
          <w:sz w:val="18"/>
          <w:szCs w:val="18"/>
        </w:rPr>
        <w:t>Tokuda</w:t>
      </w:r>
      <w:proofErr w:type="spellEnd"/>
      <w:r w:rsidRPr="00AC3F9A">
        <w:rPr>
          <w:rFonts w:ascii="Microsoft YaHei" w:eastAsia="SimSun" w:hAnsi="Microsoft YaHei" w:cs="Microsoft YaHei"/>
          <w:color w:val="000000"/>
          <w:kern w:val="2"/>
          <w:sz w:val="18"/>
          <w:szCs w:val="18"/>
        </w:rPr>
        <w:t xml:space="preserve">, Y. </w:t>
      </w:r>
      <w:proofErr w:type="spellStart"/>
      <w:r w:rsidRPr="00AC3F9A">
        <w:rPr>
          <w:rFonts w:ascii="Microsoft YaHei" w:eastAsia="SimSun" w:hAnsi="Microsoft YaHei" w:cs="Microsoft YaHei"/>
          <w:color w:val="000000"/>
          <w:kern w:val="2"/>
          <w:sz w:val="18"/>
          <w:szCs w:val="18"/>
        </w:rPr>
        <w:t>Nankaku</w:t>
      </w:r>
      <w:proofErr w:type="spellEnd"/>
      <w:r w:rsidRPr="00AC3F9A">
        <w:rPr>
          <w:rFonts w:ascii="Microsoft YaHei" w:eastAsia="SimSun" w:hAnsi="Microsoft YaHei" w:cs="Microsoft YaHei"/>
          <w:color w:val="000000"/>
          <w:kern w:val="2"/>
          <w:sz w:val="18"/>
          <w:szCs w:val="18"/>
        </w:rPr>
        <w:t xml:space="preserve">, T. Toda, H. Zen, J. Yamagishi, and K. </w:t>
      </w:r>
      <w:proofErr w:type="spellStart"/>
      <w:r w:rsidRPr="00AC3F9A">
        <w:rPr>
          <w:rFonts w:ascii="Microsoft YaHei" w:eastAsia="SimSun" w:hAnsi="Microsoft YaHei" w:cs="Microsoft YaHei"/>
          <w:color w:val="000000"/>
          <w:kern w:val="2"/>
          <w:sz w:val="18"/>
          <w:szCs w:val="18"/>
        </w:rPr>
        <w:t>Oura</w:t>
      </w:r>
      <w:proofErr w:type="spellEnd"/>
      <w:r w:rsidRPr="00AC3F9A">
        <w:rPr>
          <w:rFonts w:ascii="Microsoft YaHei" w:eastAsia="SimSun" w:hAnsi="Microsoft YaHei" w:cs="Microsoft YaHei"/>
          <w:color w:val="000000"/>
          <w:kern w:val="2"/>
          <w:sz w:val="18"/>
          <w:szCs w:val="18"/>
        </w:rPr>
        <w:t>, “Speech synthesis based on hidden Markov models,” Proceedings of the IEEE, vol. 101, no. 5, pp.1234–1252, 2013.</w:t>
      </w:r>
    </w:p>
    <w:p w14:paraId="2C467D38"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w:t>
      </w:r>
      <w:proofErr w:type="gramStart"/>
      <w:r w:rsidRPr="00AC3F9A">
        <w:rPr>
          <w:rFonts w:ascii="Microsoft YaHei" w:eastAsia="SimSun" w:hAnsi="Microsoft YaHei" w:cs="Microsoft YaHei"/>
          <w:color w:val="000000"/>
          <w:kern w:val="2"/>
          <w:sz w:val="18"/>
          <w:szCs w:val="18"/>
        </w:rPr>
        <w:t>3]J.</w:t>
      </w:r>
      <w:proofErr w:type="gramEnd"/>
      <w:r w:rsidRPr="00AC3F9A">
        <w:rPr>
          <w:rFonts w:ascii="Microsoft YaHei" w:eastAsia="SimSun" w:hAnsi="Microsoft YaHei" w:cs="Microsoft YaHei"/>
          <w:color w:val="000000"/>
          <w:kern w:val="2"/>
          <w:sz w:val="18"/>
          <w:szCs w:val="18"/>
        </w:rPr>
        <w:t xml:space="preserve"> Odell, The use of context in large vocabulary speech recognition, Ph.D. thesis, Cambridge University, 1995.</w:t>
      </w:r>
    </w:p>
    <w:p w14:paraId="273E91AE"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hint="eastAsia"/>
          <w:color w:val="000000"/>
          <w:kern w:val="2"/>
          <w:sz w:val="18"/>
          <w:szCs w:val="18"/>
        </w:rPr>
        <w:t>[</w:t>
      </w:r>
      <w:r w:rsidRPr="00AC3F9A">
        <w:rPr>
          <w:rFonts w:ascii="Microsoft YaHei" w:eastAsia="SimSun" w:hAnsi="Microsoft YaHei" w:cs="Microsoft YaHei"/>
          <w:color w:val="000000"/>
          <w:kern w:val="2"/>
          <w:sz w:val="18"/>
          <w:szCs w:val="18"/>
        </w:rPr>
        <w:t>4</w:t>
      </w:r>
      <w:r w:rsidRPr="00AC3F9A">
        <w:rPr>
          <w:rFonts w:ascii="Microsoft YaHei" w:eastAsia="SimSun" w:hAnsi="Microsoft YaHei" w:cs="Microsoft YaHei" w:hint="eastAsia"/>
          <w:color w:val="000000"/>
          <w:kern w:val="2"/>
          <w:sz w:val="18"/>
          <w:szCs w:val="18"/>
        </w:rPr>
        <w:t>]</w:t>
      </w:r>
      <w:r w:rsidRPr="00AC3F9A">
        <w:rPr>
          <w:rFonts w:ascii="Microsoft YaHei" w:eastAsia="SimSun" w:hAnsi="Microsoft YaHei" w:cs="Microsoft YaHei"/>
          <w:color w:val="000000"/>
          <w:kern w:val="2"/>
          <w:sz w:val="18"/>
          <w:szCs w:val="18"/>
        </w:rPr>
        <w:t xml:space="preserve"> H. Zen, A. Senior, and M. Schuster, “Statistical parametric speech synthesis using deep neural networks,” in Proc. IEEE Int. Conf. on Acoustics, Speech, and Signal Processing (ICASSP), 2013, pp. 7962–7966.</w:t>
      </w:r>
    </w:p>
    <w:p w14:paraId="26678CDD"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[5] H. Lu, S. King, and O. Watts, “Combining a vector space representation of linguistic context with a deep neural network for text-to-speech synthesis,” Proc. the 8th ISCA Speech Synthesis Workshop (SSW), pp. 281–285, 2013.</w:t>
      </w:r>
    </w:p>
    <w:p w14:paraId="6D93CD27"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[6] K. Hashimoto, K. </w:t>
      </w:r>
      <w:proofErr w:type="spellStart"/>
      <w:r w:rsidRPr="00AC3F9A">
        <w:rPr>
          <w:rFonts w:ascii="Microsoft YaHei" w:eastAsia="SimSun" w:hAnsi="Microsoft YaHei" w:cs="Microsoft YaHei"/>
          <w:color w:val="000000"/>
          <w:kern w:val="2"/>
          <w:sz w:val="18"/>
          <w:szCs w:val="18"/>
        </w:rPr>
        <w:t>Oura</w:t>
      </w:r>
      <w:proofErr w:type="spellEnd"/>
      <w:r w:rsidRPr="00AC3F9A">
        <w:rPr>
          <w:rFonts w:ascii="Microsoft YaHei" w:eastAsia="SimSun" w:hAnsi="Microsoft YaHei" w:cs="Microsoft YaHei"/>
          <w:color w:val="000000"/>
          <w:kern w:val="2"/>
          <w:sz w:val="18"/>
          <w:szCs w:val="18"/>
        </w:rPr>
        <w:t xml:space="preserve">, Y. </w:t>
      </w:r>
      <w:proofErr w:type="spellStart"/>
      <w:r w:rsidRPr="00AC3F9A">
        <w:rPr>
          <w:rFonts w:ascii="Microsoft YaHei" w:eastAsia="SimSun" w:hAnsi="Microsoft YaHei" w:cs="Microsoft YaHei"/>
          <w:color w:val="000000"/>
          <w:kern w:val="2"/>
          <w:sz w:val="18"/>
          <w:szCs w:val="18"/>
        </w:rPr>
        <w:t>Nankaku</w:t>
      </w:r>
      <w:proofErr w:type="spellEnd"/>
      <w:r w:rsidRPr="00AC3F9A">
        <w:rPr>
          <w:rFonts w:ascii="Microsoft YaHei" w:eastAsia="SimSun" w:hAnsi="Microsoft YaHei" w:cs="Microsoft YaHei"/>
          <w:color w:val="000000"/>
          <w:kern w:val="2"/>
          <w:sz w:val="18"/>
          <w:szCs w:val="18"/>
        </w:rPr>
        <w:t xml:space="preserve">, and K. </w:t>
      </w:r>
      <w:proofErr w:type="spellStart"/>
      <w:r w:rsidRPr="00AC3F9A">
        <w:rPr>
          <w:rFonts w:ascii="Microsoft YaHei" w:eastAsia="SimSun" w:hAnsi="Microsoft YaHei" w:cs="Microsoft YaHei"/>
          <w:color w:val="000000"/>
          <w:kern w:val="2"/>
          <w:sz w:val="18"/>
          <w:szCs w:val="18"/>
        </w:rPr>
        <w:t>Tokuda</w:t>
      </w:r>
      <w:proofErr w:type="spellEnd"/>
      <w:r w:rsidRPr="00AC3F9A">
        <w:rPr>
          <w:rFonts w:ascii="Microsoft YaHei" w:eastAsia="SimSun" w:hAnsi="Microsoft YaHei" w:cs="Microsoft YaHei"/>
          <w:color w:val="000000"/>
          <w:kern w:val="2"/>
          <w:sz w:val="18"/>
          <w:szCs w:val="18"/>
        </w:rPr>
        <w:t>, “The effect of neural networks in statistical parametric speech synthesis,” in Proc. IEEE Int. Conf. on Acoustics, Speech, and Signal Processing (ICASSP), 2015, pp. 4455–4459.</w:t>
      </w:r>
    </w:p>
    <w:p w14:paraId="5A324D53"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[7] Y. Fan, Y. Qian, F. </w:t>
      </w:r>
      <w:proofErr w:type="spellStart"/>
      <w:r w:rsidRPr="00AC3F9A">
        <w:rPr>
          <w:rFonts w:ascii="Microsoft YaHei" w:eastAsia="SimSun" w:hAnsi="Microsoft YaHei" w:cs="Microsoft YaHei"/>
          <w:color w:val="000000"/>
          <w:kern w:val="2"/>
          <w:sz w:val="18"/>
          <w:szCs w:val="18"/>
        </w:rPr>
        <w:t>Xie</w:t>
      </w:r>
      <w:proofErr w:type="spellEnd"/>
      <w:r w:rsidRPr="00AC3F9A">
        <w:rPr>
          <w:rFonts w:ascii="Microsoft YaHei" w:eastAsia="SimSun" w:hAnsi="Microsoft YaHei" w:cs="Microsoft YaHei"/>
          <w:color w:val="000000"/>
          <w:kern w:val="2"/>
          <w:sz w:val="18"/>
          <w:szCs w:val="18"/>
        </w:rPr>
        <w:t xml:space="preserve">, and F. K. Soong, “TTS synthesis with bidirectional LSTM based recurrent neural networks,” in Proc. </w:t>
      </w:r>
      <w:proofErr w:type="spellStart"/>
      <w:r w:rsidRPr="00AC3F9A">
        <w:rPr>
          <w:rFonts w:ascii="Microsoft YaHei" w:eastAsia="SimSun" w:hAnsi="Microsoft YaHei" w:cs="Microsoft YaHei"/>
          <w:color w:val="000000"/>
          <w:kern w:val="2"/>
          <w:sz w:val="18"/>
          <w:szCs w:val="18"/>
        </w:rPr>
        <w:t>Interspeech</w:t>
      </w:r>
      <w:proofErr w:type="spellEnd"/>
      <w:r w:rsidRPr="00AC3F9A">
        <w:rPr>
          <w:rFonts w:ascii="Microsoft YaHei" w:eastAsia="SimSun" w:hAnsi="Microsoft YaHei" w:cs="Microsoft YaHei"/>
          <w:color w:val="000000"/>
          <w:kern w:val="2"/>
          <w:sz w:val="18"/>
          <w:szCs w:val="18"/>
        </w:rPr>
        <w:t>, 2014, pp. 1964–1968.</w:t>
      </w:r>
    </w:p>
    <w:p w14:paraId="56CD423E"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 [8] H. Zen and H. </w:t>
      </w:r>
      <w:proofErr w:type="spellStart"/>
      <w:r w:rsidRPr="00AC3F9A">
        <w:rPr>
          <w:rFonts w:ascii="Microsoft YaHei" w:eastAsia="SimSun" w:hAnsi="Microsoft YaHei" w:cs="Microsoft YaHei"/>
          <w:color w:val="000000"/>
          <w:kern w:val="2"/>
          <w:sz w:val="18"/>
          <w:szCs w:val="18"/>
        </w:rPr>
        <w:t>Sak</w:t>
      </w:r>
      <w:proofErr w:type="spellEnd"/>
      <w:r w:rsidRPr="00AC3F9A">
        <w:rPr>
          <w:rFonts w:ascii="Microsoft YaHei" w:eastAsia="SimSun" w:hAnsi="Microsoft YaHei" w:cs="Microsoft YaHei"/>
          <w:color w:val="000000"/>
          <w:kern w:val="2"/>
          <w:sz w:val="18"/>
          <w:szCs w:val="18"/>
        </w:rPr>
        <w:t>, “Unidirectional long short-term memory recurrent neural network with recurrent output layer for low-latency speech synthesis,” in Proc. IEEE Int. Conf. on Acoustics, Speech, and Signal Processing (ICASSP), 2015, pp. 4470–4474.</w:t>
      </w:r>
    </w:p>
    <w:p w14:paraId="1B731D3E"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[9] B. X. </w:t>
      </w:r>
      <w:proofErr w:type="spellStart"/>
      <w:r w:rsidRPr="00AC3F9A">
        <w:rPr>
          <w:rFonts w:ascii="Microsoft YaHei" w:eastAsia="SimSun" w:hAnsi="Microsoft YaHei" w:cs="Microsoft YaHei"/>
          <w:color w:val="000000"/>
          <w:kern w:val="2"/>
          <w:sz w:val="18"/>
          <w:szCs w:val="18"/>
        </w:rPr>
        <w:t>Wenfu</w:t>
      </w:r>
      <w:proofErr w:type="spellEnd"/>
      <w:r w:rsidRPr="00AC3F9A">
        <w:rPr>
          <w:rFonts w:ascii="Microsoft YaHei" w:eastAsia="SimSun" w:hAnsi="Microsoft YaHei" w:cs="Microsoft YaHei"/>
          <w:color w:val="000000"/>
          <w:kern w:val="2"/>
          <w:sz w:val="18"/>
          <w:szCs w:val="18"/>
        </w:rPr>
        <w:t xml:space="preserve"> Wang, </w:t>
      </w:r>
      <w:proofErr w:type="spellStart"/>
      <w:r w:rsidRPr="00AC3F9A">
        <w:rPr>
          <w:rFonts w:ascii="Microsoft YaHei" w:eastAsia="SimSun" w:hAnsi="Microsoft YaHei" w:cs="Microsoft YaHei"/>
          <w:color w:val="000000"/>
          <w:kern w:val="2"/>
          <w:sz w:val="18"/>
          <w:szCs w:val="18"/>
        </w:rPr>
        <w:t>Shuang</w:t>
      </w:r>
      <w:proofErr w:type="spellEnd"/>
      <w:r w:rsidRPr="00AC3F9A">
        <w:rPr>
          <w:rFonts w:ascii="Microsoft YaHei" w:eastAsia="SimSun" w:hAnsi="Microsoft YaHei" w:cs="Microsoft YaHei"/>
          <w:color w:val="000000"/>
          <w:kern w:val="2"/>
          <w:sz w:val="18"/>
          <w:szCs w:val="18"/>
        </w:rPr>
        <w:t xml:space="preserve"> Xu, “Gating recurrent mixture density networks for acoustic modeling in statistical parametric speech synthesis,” in Proc. IEEE Int. </w:t>
      </w:r>
      <w:proofErr w:type="spellStart"/>
      <w:r w:rsidRPr="00AC3F9A">
        <w:rPr>
          <w:rFonts w:ascii="Microsoft YaHei" w:eastAsia="SimSun" w:hAnsi="Microsoft YaHei" w:cs="Microsoft YaHei"/>
          <w:color w:val="000000"/>
          <w:kern w:val="2"/>
          <w:sz w:val="18"/>
          <w:szCs w:val="18"/>
        </w:rPr>
        <w:t>Conf</w:t>
      </w:r>
      <w:proofErr w:type="spellEnd"/>
      <w:r w:rsidRPr="00AC3F9A">
        <w:rPr>
          <w:rFonts w:ascii="Microsoft YaHei" w:eastAsia="SimSun" w:hAnsi="Microsoft YaHei" w:cs="Microsoft YaHei"/>
          <w:color w:val="000000"/>
          <w:kern w:val="2"/>
          <w:sz w:val="18"/>
          <w:szCs w:val="18"/>
        </w:rPr>
        <w:t xml:space="preserve"> on Acoustics, Speech, and Signal Processing (ICASSP), 2016.</w:t>
      </w:r>
    </w:p>
    <w:p w14:paraId="2A358966"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[10] S. </w:t>
      </w:r>
      <w:proofErr w:type="spellStart"/>
      <w:r w:rsidRPr="00AC3F9A">
        <w:rPr>
          <w:rFonts w:ascii="Microsoft YaHei" w:eastAsia="SimSun" w:hAnsi="Microsoft YaHei" w:cs="Microsoft YaHei"/>
          <w:color w:val="000000"/>
          <w:kern w:val="2"/>
          <w:sz w:val="18"/>
          <w:szCs w:val="18"/>
        </w:rPr>
        <w:t>Hochreiter</w:t>
      </w:r>
      <w:proofErr w:type="spellEnd"/>
      <w:r w:rsidRPr="00AC3F9A">
        <w:rPr>
          <w:rFonts w:ascii="Microsoft YaHei" w:eastAsia="SimSun" w:hAnsi="Microsoft YaHei" w:cs="Microsoft YaHei"/>
          <w:color w:val="000000"/>
          <w:kern w:val="2"/>
          <w:sz w:val="18"/>
          <w:szCs w:val="18"/>
        </w:rPr>
        <w:t xml:space="preserve"> and J. </w:t>
      </w:r>
      <w:proofErr w:type="spellStart"/>
      <w:r w:rsidRPr="00AC3F9A">
        <w:rPr>
          <w:rFonts w:ascii="Microsoft YaHei" w:eastAsia="SimSun" w:hAnsi="Microsoft YaHei" w:cs="Microsoft YaHei"/>
          <w:color w:val="000000"/>
          <w:kern w:val="2"/>
          <w:sz w:val="18"/>
          <w:szCs w:val="18"/>
        </w:rPr>
        <w:t>Schmidhuber</w:t>
      </w:r>
      <w:proofErr w:type="spellEnd"/>
      <w:r w:rsidRPr="00AC3F9A">
        <w:rPr>
          <w:rFonts w:ascii="Microsoft YaHei" w:eastAsia="SimSun" w:hAnsi="Microsoft YaHei" w:cs="Microsoft YaHei"/>
          <w:color w:val="000000"/>
          <w:kern w:val="2"/>
          <w:sz w:val="18"/>
          <w:szCs w:val="18"/>
        </w:rPr>
        <w:t>, “Long short-term memory,” Neural computation, vol. 9, no. 8, pp. 1735–1780, 1997</w:t>
      </w:r>
    </w:p>
    <w:p w14:paraId="62E4D888" w14:textId="77777777" w:rsidR="00AC3F9A" w:rsidRPr="00AC3F9A" w:rsidRDefault="00AC3F9A" w:rsidP="00AC3F9A">
      <w:pPr>
        <w:adjustRightInd/>
        <w:snapToGrid/>
        <w:spacing w:after="0"/>
        <w:rPr>
          <w:rFonts w:ascii="Microsoft YaHei" w:eastAsia="SimSun" w:hAnsi="Microsoft YaHei" w:cs="Microsoft YaHei"/>
          <w:color w:val="000000"/>
          <w:kern w:val="2"/>
          <w:sz w:val="18"/>
          <w:szCs w:val="18"/>
        </w:rPr>
      </w:pPr>
      <w:r w:rsidRPr="00AC3F9A">
        <w:rPr>
          <w:rFonts w:ascii="Microsoft YaHei" w:eastAsia="SimSun" w:hAnsi="Microsoft YaHei" w:cs="Microsoft YaHei"/>
          <w:color w:val="000000"/>
          <w:kern w:val="2"/>
          <w:sz w:val="18"/>
          <w:szCs w:val="18"/>
        </w:rPr>
        <w:t xml:space="preserve">[11] </w:t>
      </w:r>
      <w:proofErr w:type="spellStart"/>
      <w:r w:rsidRPr="00AC3F9A">
        <w:rPr>
          <w:rFonts w:ascii="Microsoft YaHei" w:eastAsia="SimSun" w:hAnsi="Microsoft YaHei" w:cs="Microsoft YaHei"/>
          <w:color w:val="000000"/>
          <w:kern w:val="2"/>
          <w:sz w:val="18"/>
          <w:szCs w:val="18"/>
        </w:rPr>
        <w:t>Kyunghyun</w:t>
      </w:r>
      <w:proofErr w:type="spellEnd"/>
      <w:r w:rsidRPr="00AC3F9A">
        <w:rPr>
          <w:rFonts w:ascii="Microsoft YaHei" w:eastAsia="SimSun" w:hAnsi="Microsoft YaHei" w:cs="Microsoft YaHei"/>
          <w:color w:val="000000"/>
          <w:kern w:val="2"/>
          <w:sz w:val="18"/>
          <w:szCs w:val="18"/>
        </w:rPr>
        <w:t xml:space="preserve"> Cho, Bart van </w:t>
      </w:r>
      <w:proofErr w:type="spellStart"/>
      <w:r w:rsidRPr="00AC3F9A">
        <w:rPr>
          <w:rFonts w:ascii="Microsoft YaHei" w:eastAsia="SimSun" w:hAnsi="Microsoft YaHei" w:cs="Microsoft YaHei"/>
          <w:color w:val="000000"/>
          <w:kern w:val="2"/>
          <w:sz w:val="18"/>
          <w:szCs w:val="18"/>
        </w:rPr>
        <w:t>Merrienboer</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Caglar</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Gulcehre</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Fethi</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Bougares</w:t>
      </w:r>
      <w:proofErr w:type="spellEnd"/>
      <w:r w:rsidRPr="00AC3F9A">
        <w:rPr>
          <w:rFonts w:ascii="Microsoft YaHei" w:eastAsia="SimSun" w:hAnsi="Microsoft YaHei" w:cs="Microsoft YaHei"/>
          <w:color w:val="000000"/>
          <w:kern w:val="2"/>
          <w:sz w:val="18"/>
          <w:szCs w:val="18"/>
        </w:rPr>
        <w:t xml:space="preserve">, Holger </w:t>
      </w:r>
      <w:proofErr w:type="spellStart"/>
      <w:r w:rsidRPr="00AC3F9A">
        <w:rPr>
          <w:rFonts w:ascii="Microsoft YaHei" w:eastAsia="SimSun" w:hAnsi="Microsoft YaHei" w:cs="Microsoft YaHei"/>
          <w:color w:val="000000"/>
          <w:kern w:val="2"/>
          <w:sz w:val="18"/>
          <w:szCs w:val="18"/>
        </w:rPr>
        <w:t>Schwenk</w:t>
      </w:r>
      <w:proofErr w:type="spellEnd"/>
      <w:r w:rsidRPr="00AC3F9A">
        <w:rPr>
          <w:rFonts w:ascii="Microsoft YaHei" w:eastAsia="SimSun" w:hAnsi="Microsoft YaHei" w:cs="Microsoft YaHei"/>
          <w:color w:val="000000"/>
          <w:kern w:val="2"/>
          <w:sz w:val="18"/>
          <w:szCs w:val="18"/>
        </w:rPr>
        <w:t xml:space="preserve">, and </w:t>
      </w:r>
      <w:proofErr w:type="spellStart"/>
      <w:r w:rsidRPr="00AC3F9A">
        <w:rPr>
          <w:rFonts w:ascii="Microsoft YaHei" w:eastAsia="SimSun" w:hAnsi="Microsoft YaHei" w:cs="Microsoft YaHei"/>
          <w:color w:val="000000"/>
          <w:kern w:val="2"/>
          <w:sz w:val="18"/>
          <w:szCs w:val="18"/>
        </w:rPr>
        <w:t>Yoshua</w:t>
      </w:r>
      <w:proofErr w:type="spellEnd"/>
      <w:r w:rsidRPr="00AC3F9A">
        <w:rPr>
          <w:rFonts w:ascii="Microsoft YaHei" w:eastAsia="SimSun" w:hAnsi="Microsoft YaHei" w:cs="Microsoft YaHei"/>
          <w:color w:val="000000"/>
          <w:kern w:val="2"/>
          <w:sz w:val="18"/>
          <w:szCs w:val="18"/>
        </w:rPr>
        <w:t xml:space="preserve"> </w:t>
      </w:r>
      <w:proofErr w:type="spellStart"/>
      <w:r w:rsidRPr="00AC3F9A">
        <w:rPr>
          <w:rFonts w:ascii="Microsoft YaHei" w:eastAsia="SimSun" w:hAnsi="Microsoft YaHei" w:cs="Microsoft YaHei"/>
          <w:color w:val="000000"/>
          <w:kern w:val="2"/>
          <w:sz w:val="18"/>
          <w:szCs w:val="18"/>
        </w:rPr>
        <w:t>Bengio</w:t>
      </w:r>
      <w:proofErr w:type="spellEnd"/>
      <w:r w:rsidRPr="00AC3F9A">
        <w:rPr>
          <w:rFonts w:ascii="Microsoft YaHei" w:eastAsia="SimSun" w:hAnsi="Microsoft YaHei" w:cs="Microsoft YaHei"/>
          <w:color w:val="000000"/>
          <w:kern w:val="2"/>
          <w:sz w:val="18"/>
          <w:szCs w:val="18"/>
        </w:rPr>
        <w:t xml:space="preserve">. 2014. Learning phrase representations using </w:t>
      </w:r>
      <w:proofErr w:type="spellStart"/>
      <w:r w:rsidRPr="00AC3F9A">
        <w:rPr>
          <w:rFonts w:ascii="Microsoft YaHei" w:eastAsia="SimSun" w:hAnsi="Microsoft YaHei" w:cs="Microsoft YaHei"/>
          <w:color w:val="000000"/>
          <w:kern w:val="2"/>
          <w:sz w:val="18"/>
          <w:szCs w:val="18"/>
        </w:rPr>
        <w:t>rnn</w:t>
      </w:r>
      <w:proofErr w:type="spellEnd"/>
      <w:r w:rsidRPr="00AC3F9A">
        <w:rPr>
          <w:rFonts w:ascii="Microsoft YaHei" w:eastAsia="SimSun" w:hAnsi="Microsoft YaHei" w:cs="Microsoft YaHei"/>
          <w:color w:val="000000"/>
          <w:kern w:val="2"/>
          <w:sz w:val="18"/>
          <w:szCs w:val="18"/>
        </w:rPr>
        <w:t xml:space="preserve"> encoder-decoder for statistical machine translation. In Proceedings of the </w:t>
      </w:r>
      <w:proofErr w:type="spellStart"/>
      <w:r w:rsidRPr="00AC3F9A">
        <w:rPr>
          <w:rFonts w:ascii="Microsoft YaHei" w:eastAsia="SimSun" w:hAnsi="Microsoft YaHei" w:cs="Microsoft YaHei"/>
          <w:color w:val="000000"/>
          <w:kern w:val="2"/>
          <w:sz w:val="18"/>
          <w:szCs w:val="18"/>
        </w:rPr>
        <w:t>Empiricial</w:t>
      </w:r>
      <w:proofErr w:type="spellEnd"/>
      <w:r w:rsidRPr="00AC3F9A">
        <w:rPr>
          <w:rFonts w:ascii="Microsoft YaHei" w:eastAsia="SimSun" w:hAnsi="Microsoft YaHei" w:cs="Microsoft YaHei"/>
          <w:color w:val="000000"/>
          <w:kern w:val="2"/>
          <w:sz w:val="18"/>
          <w:szCs w:val="18"/>
        </w:rPr>
        <w:t xml:space="preserve"> Methods in Natural Language Processing (EMNLP 2014), October. to appear.</w:t>
      </w:r>
    </w:p>
    <w:p w14:paraId="76EF0157" w14:textId="666A18CA" w:rsidR="00EA2F4A" w:rsidRPr="00CE6846" w:rsidRDefault="00EA2F4A" w:rsidP="00EA2F4A">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[12]</w:t>
      </w:r>
      <w:r w:rsidRPr="00CE6846">
        <w:rPr>
          <w:rFonts w:ascii="Microsoft YaHei" w:eastAsia="SimSun" w:hAnsi="Microsoft YaHei" w:cs="Microsoft YaHei"/>
          <w:color w:val="000000"/>
          <w:kern w:val="2"/>
          <w:sz w:val="18"/>
          <w:szCs w:val="18"/>
        </w:rPr>
        <w:t>陈宙斯</w:t>
      </w:r>
      <w:r w:rsidRPr="00CE6846">
        <w:rPr>
          <w:rFonts w:ascii="Microsoft YaHei" w:eastAsia="SimSun" w:hAnsi="Microsoft YaHei" w:cs="Microsoft YaHei"/>
          <w:color w:val="000000"/>
          <w:kern w:val="2"/>
          <w:sz w:val="18"/>
          <w:szCs w:val="18"/>
        </w:rPr>
        <w:t xml:space="preserve">, and </w:t>
      </w:r>
      <w:r w:rsidRPr="00CE6846">
        <w:rPr>
          <w:rFonts w:ascii="Microsoft YaHei" w:eastAsia="SimSun" w:hAnsi="Microsoft YaHei" w:cs="Microsoft YaHei"/>
          <w:color w:val="000000"/>
          <w:kern w:val="2"/>
          <w:sz w:val="18"/>
          <w:szCs w:val="18"/>
        </w:rPr>
        <w:t>胡文心</w:t>
      </w:r>
      <w:r w:rsidRPr="00CE6846">
        <w:rPr>
          <w:rFonts w:ascii="Microsoft YaHei" w:eastAsia="SimSun" w:hAnsi="Microsoft YaHei" w:cs="Microsoft YaHei"/>
          <w:color w:val="000000"/>
          <w:kern w:val="2"/>
          <w:sz w:val="18"/>
          <w:szCs w:val="18"/>
        </w:rPr>
        <w:t>. "</w:t>
      </w:r>
      <w:r w:rsidRPr="00CE6846">
        <w:rPr>
          <w:rFonts w:ascii="Microsoft YaHei" w:eastAsia="SimSun" w:hAnsi="Microsoft YaHei" w:cs="Microsoft YaHei"/>
          <w:color w:val="000000"/>
          <w:kern w:val="2"/>
          <w:sz w:val="18"/>
          <w:szCs w:val="18"/>
        </w:rPr>
        <w:t>简化</w:t>
      </w:r>
      <w:r w:rsidRPr="00CE6846">
        <w:rPr>
          <w:rFonts w:ascii="Microsoft YaHei" w:eastAsia="SimSun" w:hAnsi="Microsoft YaHei" w:cs="Microsoft YaHei"/>
          <w:color w:val="000000"/>
          <w:kern w:val="2"/>
          <w:sz w:val="18"/>
          <w:szCs w:val="18"/>
        </w:rPr>
        <w:t>LSTM</w:t>
      </w:r>
      <w:r w:rsidRPr="00CE6846">
        <w:rPr>
          <w:rFonts w:ascii="Microsoft YaHei" w:eastAsia="SimSun" w:hAnsi="Microsoft YaHei" w:cs="Microsoft YaHei"/>
          <w:color w:val="000000"/>
          <w:kern w:val="2"/>
          <w:sz w:val="18"/>
          <w:szCs w:val="18"/>
        </w:rPr>
        <w:t>的语音合成</w:t>
      </w:r>
      <w:r w:rsidRPr="00CE6846">
        <w:rPr>
          <w:rFonts w:ascii="Microsoft YaHei" w:eastAsia="SimSun" w:hAnsi="Microsoft YaHei" w:cs="Microsoft YaHei"/>
          <w:color w:val="000000"/>
          <w:kern w:val="2"/>
          <w:sz w:val="18"/>
          <w:szCs w:val="18"/>
        </w:rPr>
        <w:t>." </w:t>
      </w:r>
      <w:r w:rsidRPr="00CE6846">
        <w:rPr>
          <w:rFonts w:ascii="Microsoft YaHei" w:eastAsia="SimSun" w:hAnsi="Microsoft YaHei" w:cs="Microsoft YaHei"/>
          <w:color w:val="000000"/>
          <w:kern w:val="2"/>
          <w:sz w:val="18"/>
          <w:szCs w:val="18"/>
        </w:rPr>
        <w:t>计算机工程与应用</w:t>
      </w:r>
      <w:r w:rsidRPr="00CE6846">
        <w:rPr>
          <w:rFonts w:ascii="Microsoft YaHei" w:eastAsia="SimSun" w:hAnsi="Microsoft YaHei" w:cs="Microsoft YaHei"/>
          <w:color w:val="000000"/>
          <w:kern w:val="2"/>
          <w:sz w:val="18"/>
          <w:szCs w:val="18"/>
        </w:rPr>
        <w:t>54.3(2018).</w:t>
      </w:r>
    </w:p>
    <w:p w14:paraId="6DB9E6DA" w14:textId="257E30BD" w:rsidR="00B57F2C" w:rsidRPr="00B57F2C" w:rsidRDefault="00B57F2C" w:rsidP="00B57F2C">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[13]</w:t>
      </w:r>
      <w:r w:rsidRPr="00CE6846">
        <w:rPr>
          <w:rFonts w:ascii="Microsoft YaHei" w:eastAsia="SimSun" w:hAnsi="Microsoft YaHei" w:cs="Microsoft YaHei"/>
          <w:color w:val="000000"/>
          <w:kern w:val="2"/>
          <w:sz w:val="18"/>
          <w:szCs w:val="18"/>
        </w:rPr>
        <w:t xml:space="preserve"> </w:t>
      </w:r>
      <w:r w:rsidRPr="00CE6846">
        <w:rPr>
          <w:rFonts w:ascii="Microsoft YaHei" w:eastAsia="SimSun" w:hAnsi="Microsoft YaHei" w:cs="Microsoft YaHei"/>
          <w:color w:val="000000"/>
          <w:kern w:val="2"/>
          <w:sz w:val="18"/>
          <w:szCs w:val="18"/>
        </w:rPr>
        <w:t>基于长短型记忆递归神经网络的英文手写识别</w:t>
      </w:r>
      <w:r w:rsidRPr="00B57F2C">
        <w:rPr>
          <w:rFonts w:ascii="Microsoft YaHei" w:eastAsia="SimSun" w:hAnsi="Microsoft YaHei" w:cs="Microsoft YaHei"/>
          <w:color w:val="000000"/>
          <w:kern w:val="2"/>
          <w:sz w:val="18"/>
          <w:szCs w:val="18"/>
        </w:rPr>
        <w:t xml:space="preserve">[D]. </w:t>
      </w:r>
      <w:r w:rsidRPr="00B57F2C">
        <w:rPr>
          <w:rFonts w:ascii="Microsoft YaHei" w:eastAsia="SimSun" w:hAnsi="Microsoft YaHei" w:cs="Microsoft YaHei"/>
          <w:color w:val="000000"/>
          <w:kern w:val="2"/>
          <w:sz w:val="18"/>
          <w:szCs w:val="18"/>
        </w:rPr>
        <w:t>卫晓欣</w:t>
      </w:r>
      <w:r w:rsidRPr="00B57F2C">
        <w:rPr>
          <w:rFonts w:ascii="Microsoft YaHei" w:eastAsia="SimSun" w:hAnsi="Microsoft YaHei" w:cs="Microsoft YaHei"/>
          <w:color w:val="000000"/>
          <w:kern w:val="2"/>
          <w:sz w:val="18"/>
          <w:szCs w:val="18"/>
        </w:rPr>
        <w:t>.</w:t>
      </w:r>
      <w:r w:rsidRPr="00B57F2C">
        <w:rPr>
          <w:rFonts w:ascii="Microsoft YaHei" w:eastAsia="SimSun" w:hAnsi="Microsoft YaHei" w:cs="Microsoft YaHei"/>
          <w:color w:val="000000"/>
          <w:kern w:val="2"/>
          <w:sz w:val="18"/>
          <w:szCs w:val="18"/>
        </w:rPr>
        <w:t>华南理工大学</w:t>
      </w:r>
      <w:r w:rsidRPr="00B57F2C">
        <w:rPr>
          <w:rFonts w:ascii="Microsoft YaHei" w:eastAsia="SimSun" w:hAnsi="Microsoft YaHei" w:cs="Microsoft YaHei"/>
          <w:color w:val="000000"/>
          <w:kern w:val="2"/>
          <w:sz w:val="18"/>
          <w:szCs w:val="18"/>
        </w:rPr>
        <w:t> 2014</w:t>
      </w:r>
    </w:p>
    <w:p w14:paraId="7BFD8873" w14:textId="79C589DB" w:rsidR="00CE6846" w:rsidRPr="00CE6846" w:rsidRDefault="00B57F2C" w:rsidP="00CE6846">
      <w:pPr>
        <w:adjustRightInd/>
        <w:snapToGrid/>
        <w:spacing w:after="0"/>
        <w:rPr>
          <w:rFonts w:ascii="Microsoft YaHei" w:eastAsia="SimSun" w:hAnsi="Microsoft YaHei" w:cs="Microsoft YaHei"/>
          <w:color w:val="000000"/>
          <w:kern w:val="2"/>
          <w:sz w:val="18"/>
          <w:szCs w:val="18"/>
        </w:rPr>
      </w:pPr>
      <w:r>
        <w:rPr>
          <w:rFonts w:ascii="Microsoft YaHei" w:eastAsia="SimSun" w:hAnsi="Microsoft YaHei" w:cs="Microsoft YaHei" w:hint="eastAsia"/>
          <w:color w:val="000000"/>
          <w:kern w:val="2"/>
          <w:sz w:val="18"/>
          <w:szCs w:val="18"/>
        </w:rPr>
        <w:t>[14]</w:t>
      </w:r>
      <w:r w:rsidR="00CE6846" w:rsidRPr="00CE6846">
        <w:rPr>
          <w:rFonts w:ascii="Microsoft YaHei" w:eastAsia="SimSun" w:hAnsi="Microsoft YaHei" w:cs="Microsoft YaHei"/>
          <w:color w:val="000000"/>
          <w:kern w:val="2"/>
          <w:sz w:val="18"/>
          <w:szCs w:val="18"/>
        </w:rPr>
        <w:t xml:space="preserve"> </w:t>
      </w:r>
      <w:r w:rsidR="00CE6846" w:rsidRPr="00CE6846">
        <w:rPr>
          <w:rFonts w:ascii="Microsoft YaHei" w:eastAsia="SimSun" w:hAnsi="Microsoft YaHei" w:cs="Microsoft YaHei"/>
          <w:color w:val="000000"/>
          <w:kern w:val="2"/>
          <w:sz w:val="18"/>
          <w:szCs w:val="18"/>
        </w:rPr>
        <w:t>基于极性转移和</w:t>
      </w:r>
      <w:r w:rsidR="00CE6846" w:rsidRPr="00CE6846">
        <w:rPr>
          <w:rFonts w:ascii="Microsoft YaHei" w:eastAsia="SimSun" w:hAnsi="Microsoft YaHei" w:cs="Microsoft YaHei"/>
          <w:color w:val="000000"/>
          <w:kern w:val="2"/>
          <w:sz w:val="18"/>
          <w:szCs w:val="18"/>
        </w:rPr>
        <w:t>LSTM</w:t>
      </w:r>
      <w:r w:rsidR="00CE6846" w:rsidRPr="00CE6846">
        <w:rPr>
          <w:rFonts w:ascii="Microsoft YaHei" w:eastAsia="SimSun" w:hAnsi="Microsoft YaHei" w:cs="Microsoft YaHei"/>
          <w:color w:val="000000"/>
          <w:kern w:val="2"/>
          <w:sz w:val="18"/>
          <w:szCs w:val="18"/>
        </w:rPr>
        <w:t>递归网络的情感分析</w:t>
      </w:r>
      <w:r w:rsidR="00CE6846" w:rsidRPr="00CE6846">
        <w:rPr>
          <w:rFonts w:ascii="Microsoft YaHei" w:eastAsia="SimSun" w:hAnsi="Microsoft YaHei" w:cs="Microsoft YaHei"/>
          <w:color w:val="000000"/>
          <w:kern w:val="2"/>
          <w:sz w:val="18"/>
          <w:szCs w:val="18"/>
        </w:rPr>
        <w:t xml:space="preserve">[J]. </w:t>
      </w:r>
      <w:r w:rsidR="00CE6846" w:rsidRPr="00CE6846">
        <w:rPr>
          <w:rFonts w:ascii="Microsoft YaHei" w:eastAsia="SimSun" w:hAnsi="Microsoft YaHei" w:cs="Microsoft YaHei"/>
          <w:color w:val="000000"/>
          <w:kern w:val="2"/>
          <w:sz w:val="18"/>
          <w:szCs w:val="18"/>
        </w:rPr>
        <w:t>梁军</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柴玉梅</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原慧斌</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高明磊</w:t>
      </w:r>
      <w:r w:rsidR="00CE6846" w:rsidRPr="00CE6846">
        <w:rPr>
          <w:rFonts w:ascii="Microsoft YaHei" w:eastAsia="SimSun" w:hAnsi="Microsoft YaHei" w:cs="Microsoft YaHei"/>
          <w:color w:val="000000"/>
          <w:kern w:val="2"/>
          <w:sz w:val="18"/>
          <w:szCs w:val="18"/>
        </w:rPr>
        <w:t>,</w:t>
      </w:r>
      <w:r w:rsidR="00CE6846" w:rsidRPr="00CE6846">
        <w:rPr>
          <w:rFonts w:ascii="Microsoft YaHei" w:eastAsia="SimSun" w:hAnsi="Microsoft YaHei" w:cs="Microsoft YaHei"/>
          <w:color w:val="000000"/>
          <w:kern w:val="2"/>
          <w:sz w:val="18"/>
          <w:szCs w:val="18"/>
        </w:rPr>
        <w:t>昝红英</w:t>
      </w:r>
      <w:r w:rsidR="00CE6846" w:rsidRPr="00CE6846">
        <w:rPr>
          <w:rFonts w:ascii="Microsoft YaHei" w:eastAsia="SimSun" w:hAnsi="Microsoft YaHei" w:cs="Microsoft YaHei"/>
          <w:color w:val="000000"/>
          <w:kern w:val="2"/>
          <w:sz w:val="18"/>
          <w:szCs w:val="18"/>
        </w:rPr>
        <w:t>.  </w:t>
      </w:r>
      <w:r w:rsidR="00CE6846" w:rsidRPr="00CE6846">
        <w:rPr>
          <w:rFonts w:ascii="Microsoft YaHei" w:eastAsia="SimSun" w:hAnsi="Microsoft YaHei" w:cs="Microsoft YaHei"/>
          <w:color w:val="000000"/>
          <w:kern w:val="2"/>
          <w:sz w:val="18"/>
          <w:szCs w:val="18"/>
        </w:rPr>
        <w:t>中文信息学报</w:t>
      </w:r>
      <w:r w:rsidR="00CE6846" w:rsidRPr="00CE6846">
        <w:rPr>
          <w:rFonts w:ascii="Microsoft YaHei" w:eastAsia="SimSun" w:hAnsi="Microsoft YaHei" w:cs="Microsoft YaHei"/>
          <w:color w:val="000000"/>
          <w:kern w:val="2"/>
          <w:sz w:val="18"/>
          <w:szCs w:val="18"/>
        </w:rPr>
        <w:t>. 2015(05)</w:t>
      </w:r>
    </w:p>
    <w:p w14:paraId="3DED0751" w14:textId="4CB35749" w:rsidR="00AC3F9A" w:rsidRPr="00B57F2C" w:rsidRDefault="00AC3F9A" w:rsidP="001D5540">
      <w:pPr>
        <w:adjustRightInd/>
        <w:snapToGrid/>
        <w:spacing w:after="0"/>
        <w:rPr>
          <w:rFonts w:ascii="Microsoft YaHei" w:eastAsia="SimSun" w:hAnsi="Microsoft YaHei" w:cs="Microsoft YaHei"/>
          <w:color w:val="000000"/>
          <w:kern w:val="2"/>
          <w:sz w:val="18"/>
          <w:szCs w:val="18"/>
        </w:rPr>
      </w:pPr>
    </w:p>
    <w:sectPr w:rsidR="00AC3F9A" w:rsidRPr="00B57F2C" w:rsidSect="00741402">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5331F" w14:textId="77777777" w:rsidR="00472894" w:rsidRDefault="00472894" w:rsidP="00741402">
      <w:pPr>
        <w:spacing w:after="0"/>
      </w:pPr>
      <w:r>
        <w:separator/>
      </w:r>
    </w:p>
  </w:endnote>
  <w:endnote w:type="continuationSeparator" w:id="0">
    <w:p w14:paraId="7AFC4ABB" w14:textId="77777777" w:rsidR="00472894" w:rsidRDefault="00472894" w:rsidP="007414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enlo">
    <w:panose1 w:val="020B0609030804020204"/>
    <w:charset w:val="00"/>
    <w:family w:val="modern"/>
    <w:pitch w:val="fixed"/>
    <w:sig w:usb0="E60022FF" w:usb1="D200F9FB" w:usb2="02000028" w:usb3="00000000" w:csb0="000001DF" w:csb1="00000000"/>
  </w:font>
  <w:font w:name="Songti TC">
    <w:panose1 w:val="02010600040101010101"/>
    <w:charset w:val="88"/>
    <w:family w:val="auto"/>
    <w:pitch w:val="variable"/>
    <w:sig w:usb0="00000287" w:usb1="080F0000" w:usb2="00000010" w:usb3="00000000" w:csb0="0014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A351" w14:textId="77777777" w:rsidR="00741402" w:rsidRDefault="00C524FD">
    <w:pPr>
      <w:pStyle w:val="Footer"/>
    </w:pPr>
    <w:r>
      <w:rPr>
        <w:lang w:val="zh-CN"/>
      </w:rPr>
      <w:t>[</w:t>
    </w:r>
    <w:r>
      <w:rPr>
        <w:lang w:val="zh-CN"/>
      </w:rPr>
      <w:t>键入文字</w:t>
    </w:r>
    <w:r>
      <w:rPr>
        <w:lang w:val="zh-CN"/>
      </w:rPr>
      <w:t>]</w:t>
    </w:r>
  </w:p>
  <w:p w14:paraId="7CEB4831" w14:textId="77777777" w:rsidR="00741402" w:rsidRDefault="00741402">
    <w:pPr>
      <w:pStyle w:val="Footer"/>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F4A4"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到稿日期：    返修日期：</w:t>
    </w:r>
  </w:p>
  <w:p w14:paraId="032D2640" w14:textId="77777777" w:rsidR="00741402" w:rsidRPr="00951CF0" w:rsidRDefault="00C524FD">
    <w:pPr>
      <w:pStyle w:val="Footer"/>
      <w:spacing w:after="0"/>
      <w:rPr>
        <w:rFonts w:asciiTheme="minorEastAsia" w:eastAsiaTheme="minorEastAsia" w:hAnsiTheme="minorEastAsia"/>
        <w:color w:val="FF0000"/>
      </w:rPr>
    </w:pPr>
    <w:r w:rsidRPr="00951CF0">
      <w:rPr>
        <w:rFonts w:asciiTheme="minorEastAsia" w:eastAsiaTheme="minorEastAsia" w:hAnsiTheme="minorEastAsia" w:hint="eastAsia"/>
        <w:color w:val="FF0000"/>
      </w:rPr>
      <w:t>本文受xx基金，xx项目资助。</w:t>
    </w:r>
  </w:p>
  <w:p w14:paraId="76212396" w14:textId="77777777" w:rsidR="00741402" w:rsidRDefault="00C524FD">
    <w:pPr>
      <w:pStyle w:val="Footer"/>
      <w:spacing w:after="0"/>
      <w:rPr>
        <w:rFonts w:asciiTheme="minorEastAsia" w:eastAsiaTheme="minorEastAsia" w:hAnsiTheme="minorEastAsia"/>
      </w:rPr>
    </w:pPr>
    <w:r>
      <w:rPr>
        <w:rFonts w:asciiTheme="minorEastAsia" w:eastAsiaTheme="minorEastAsia" w:hAnsiTheme="minorEastAsia" w:hint="eastAsia"/>
      </w:rPr>
      <w:t>作者名（出生年-）,性别，学历，职称，主要研究方向为xx,</w:t>
    </w:r>
    <w:r w:rsidRPr="00951CF0">
      <w:rPr>
        <w:rFonts w:asciiTheme="minorEastAsia" w:eastAsiaTheme="minorEastAsia" w:hAnsiTheme="minorEastAsia" w:hint="eastAsia"/>
        <w:color w:val="FF0000"/>
      </w:rPr>
      <w:t xml:space="preserve"> E-mail: xx(通信作者)</w:t>
    </w:r>
    <w:r>
      <w:rPr>
        <w:rFonts w:asciiTheme="minorEastAsia" w:eastAsiaTheme="minorEastAsia" w:hAnsiTheme="minorEastAsia" w:hint="eastAsia"/>
      </w:rPr>
      <w:t>。</w:t>
    </w:r>
    <w:r w:rsidR="00650731" w:rsidRPr="00951CF0">
      <w:rPr>
        <w:rFonts w:asciiTheme="minorEastAsia" w:eastAsiaTheme="minorEastAsia" w:hAnsiTheme="minorEastAsia" w:hint="eastAsia"/>
        <w:color w:val="FF0000"/>
      </w:rPr>
      <w:t>通信作者</w:t>
    </w:r>
    <w:r w:rsidR="00650731">
      <w:rPr>
        <w:rFonts w:asciiTheme="minorEastAsia" w:eastAsiaTheme="minorEastAsia" w:hAnsiTheme="minorEastAsia" w:hint="eastAsia"/>
        <w:color w:val="FF0000"/>
      </w:rPr>
      <w:t>是指本</w:t>
    </w:r>
    <w:r w:rsidR="00650731" w:rsidRPr="00650731">
      <w:rPr>
        <w:rFonts w:asciiTheme="minorEastAsia" w:eastAsiaTheme="minorEastAsia" w:hAnsiTheme="minorEastAsia" w:hint="eastAsia"/>
        <w:color w:val="FF0000"/>
      </w:rPr>
      <w:t>课题的负责人</w:t>
    </w:r>
    <w:r w:rsidR="00650731">
      <w:rPr>
        <w:rFonts w:asciiTheme="minorEastAsia" w:eastAsiaTheme="minorEastAsia" w:hAnsiTheme="minorEastAsia" w:hint="eastAsia"/>
        <w:color w:val="FF0000"/>
      </w:rPr>
      <w:t>，一般为</w:t>
    </w:r>
    <w:r w:rsidR="00650731" w:rsidRPr="00650731">
      <w:rPr>
        <w:rFonts w:asciiTheme="minorEastAsia" w:eastAsiaTheme="minorEastAsia" w:hAnsiTheme="minorEastAsia" w:hint="eastAsia"/>
        <w:color w:val="FF0000"/>
      </w:rPr>
      <w:t>学术指导人或导师</w:t>
    </w:r>
    <w:r w:rsidR="00650731">
      <w:rPr>
        <w:rFonts w:asciiTheme="minorEastAsia" w:eastAsiaTheme="minorEastAsia" w:hAnsiTheme="minorEastAsia" w:hint="eastAsia"/>
        <w:color w:val="FF0000"/>
      </w:rPr>
      <w:t>。</w:t>
    </w:r>
    <w:r>
      <w:rPr>
        <w:rFonts w:asciiTheme="minorEastAsia" w:eastAsiaTheme="minorEastAsia" w:hAnsiTheme="minorEastAsia" w:hint="eastAsia"/>
      </w:rPr>
      <w:t>若是</w:t>
    </w:r>
    <w:r w:rsidRPr="00951CF0">
      <w:rPr>
        <w:rFonts w:asciiTheme="minorEastAsia" w:eastAsiaTheme="minorEastAsia" w:hAnsiTheme="minorEastAsia" w:hint="eastAsia"/>
        <w:color w:val="FF0000"/>
      </w:rPr>
      <w:t>CCF会员</w:t>
    </w:r>
    <w:r>
      <w:rPr>
        <w:rFonts w:asciiTheme="minorEastAsia" w:eastAsiaTheme="minorEastAsia" w:hAnsiTheme="minorEastAsia" w:hint="eastAsia"/>
      </w:rPr>
      <w:t>，请注明。</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9E68A" w14:textId="77777777" w:rsidR="00472894" w:rsidRDefault="00472894" w:rsidP="00741402">
      <w:pPr>
        <w:spacing w:after="0"/>
      </w:pPr>
      <w:r>
        <w:separator/>
      </w:r>
    </w:p>
  </w:footnote>
  <w:footnote w:type="continuationSeparator" w:id="0">
    <w:p w14:paraId="512AEDA9" w14:textId="77777777" w:rsidR="00472894" w:rsidRDefault="00472894" w:rsidP="0074140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ACEAC" w14:textId="0B647C58" w:rsidR="00741402" w:rsidRDefault="00C524FD">
    <w:pPr>
      <w:pStyle w:val="Header"/>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99C43" w14:textId="070CA33D" w:rsidR="00741402" w:rsidRPr="009B5EAC" w:rsidRDefault="009B5EAC" w:rsidP="009B5EAC">
    <w:pPr>
      <w:pStyle w:val="Header"/>
      <w:ind w:firstLineChars="100" w:firstLine="240"/>
      <w:rPr>
        <w:rFonts w:ascii="Times New Roman" w:eastAsia="仿宋" w:hAnsi="仿宋" w:cs="Times New Roman"/>
        <w:sz w:val="24"/>
        <w:szCs w:val="24"/>
      </w:rPr>
    </w:pPr>
    <w:r>
      <w:rPr>
        <w:rFonts w:ascii="Times New Roman" w:eastAsia="仿宋" w:hAnsi="仿宋" w:cs="Times New Roman" w:hint="eastAsia"/>
        <w:sz w:val="24"/>
        <w:szCs w:val="24"/>
      </w:rPr>
      <w:t>王雨萌</w:t>
    </w:r>
    <w:r w:rsidR="00C524FD">
      <w:rPr>
        <w:rFonts w:ascii="Times New Roman" w:eastAsia="仿宋" w:hAnsi="仿宋" w:cs="Times New Roman" w:hint="eastAsia"/>
        <w:sz w:val="24"/>
        <w:szCs w:val="24"/>
      </w:rPr>
      <w:t>：</w:t>
    </w:r>
    <w:r w:rsidRPr="009B5EAC">
      <w:rPr>
        <w:rFonts w:ascii="Times New Roman" w:eastAsia="仿宋" w:hAnsi="仿宋" w:cs="Times New Roman" w:hint="eastAsia"/>
        <w:sz w:val="24"/>
        <w:szCs w:val="24"/>
      </w:rPr>
      <w:t>基于深度学习的中文语音合成技术研究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FB120"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sidR="00951CF0">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sidR="00951CF0">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roofErr w:type="spellEnd"/>
  </w:p>
  <w:p w14:paraId="273B00A1" w14:textId="77777777" w:rsidR="00741402" w:rsidRDefault="00C524FD">
    <w:pPr>
      <w:pStyle w:val="Header"/>
      <w:spacing w:after="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     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Times New Roman" w:cs="Times New Roman"/>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sidR="00951CF0">
      <w:rPr>
        <w:rFonts w:ascii="Times New Roman" w:eastAsia="仿宋" w:hAnsi="Times New Roman" w:cs="Times New Roman" w:hint="eastAsia"/>
        <w:sz w:val="24"/>
        <w:szCs w:val="24"/>
      </w:rPr>
      <w:t xml:space="preserv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evenAndOddHeaders/>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11D4B"/>
    <w:rsid w:val="00031B51"/>
    <w:rsid w:val="0003495D"/>
    <w:rsid w:val="000352B0"/>
    <w:rsid w:val="00042F6B"/>
    <w:rsid w:val="00065F87"/>
    <w:rsid w:val="000676B4"/>
    <w:rsid w:val="0007521F"/>
    <w:rsid w:val="00077612"/>
    <w:rsid w:val="00086AF5"/>
    <w:rsid w:val="00091642"/>
    <w:rsid w:val="000A59B1"/>
    <w:rsid w:val="000D28FE"/>
    <w:rsid w:val="000D2E01"/>
    <w:rsid w:val="000E6571"/>
    <w:rsid w:val="00100479"/>
    <w:rsid w:val="001127F6"/>
    <w:rsid w:val="00115FA8"/>
    <w:rsid w:val="0011712C"/>
    <w:rsid w:val="00133034"/>
    <w:rsid w:val="00144888"/>
    <w:rsid w:val="00145238"/>
    <w:rsid w:val="00146AB7"/>
    <w:rsid w:val="0015260F"/>
    <w:rsid w:val="001611D8"/>
    <w:rsid w:val="00170945"/>
    <w:rsid w:val="0017419A"/>
    <w:rsid w:val="00175F84"/>
    <w:rsid w:val="00180E18"/>
    <w:rsid w:val="001819DE"/>
    <w:rsid w:val="00196857"/>
    <w:rsid w:val="001A16DF"/>
    <w:rsid w:val="001B7B77"/>
    <w:rsid w:val="001D5540"/>
    <w:rsid w:val="001D5C20"/>
    <w:rsid w:val="001E48EF"/>
    <w:rsid w:val="001F14BC"/>
    <w:rsid w:val="002022C1"/>
    <w:rsid w:val="002133FE"/>
    <w:rsid w:val="0022631A"/>
    <w:rsid w:val="0022717E"/>
    <w:rsid w:val="00247E94"/>
    <w:rsid w:val="00295131"/>
    <w:rsid w:val="002A0C9F"/>
    <w:rsid w:val="002A206C"/>
    <w:rsid w:val="002A2197"/>
    <w:rsid w:val="002B4DE7"/>
    <w:rsid w:val="002D1CAD"/>
    <w:rsid w:val="002D61F2"/>
    <w:rsid w:val="002E42AB"/>
    <w:rsid w:val="002E4F4A"/>
    <w:rsid w:val="002E64DA"/>
    <w:rsid w:val="002F1FBE"/>
    <w:rsid w:val="00306A13"/>
    <w:rsid w:val="00306D33"/>
    <w:rsid w:val="00314D29"/>
    <w:rsid w:val="00323B43"/>
    <w:rsid w:val="00336B20"/>
    <w:rsid w:val="0035118C"/>
    <w:rsid w:val="00353E80"/>
    <w:rsid w:val="00355DB1"/>
    <w:rsid w:val="003563BD"/>
    <w:rsid w:val="003618F4"/>
    <w:rsid w:val="003629F0"/>
    <w:rsid w:val="00383CA8"/>
    <w:rsid w:val="00391A42"/>
    <w:rsid w:val="003A61B1"/>
    <w:rsid w:val="003A7F19"/>
    <w:rsid w:val="003C0375"/>
    <w:rsid w:val="003D37D8"/>
    <w:rsid w:val="003E56A3"/>
    <w:rsid w:val="003E5DEA"/>
    <w:rsid w:val="003E74C9"/>
    <w:rsid w:val="00423A15"/>
    <w:rsid w:val="00423B48"/>
    <w:rsid w:val="00426133"/>
    <w:rsid w:val="00426AE9"/>
    <w:rsid w:val="0043152A"/>
    <w:rsid w:val="004358AB"/>
    <w:rsid w:val="00437AEE"/>
    <w:rsid w:val="00440516"/>
    <w:rsid w:val="004528F8"/>
    <w:rsid w:val="004661FE"/>
    <w:rsid w:val="00472894"/>
    <w:rsid w:val="004765A0"/>
    <w:rsid w:val="00492711"/>
    <w:rsid w:val="00495956"/>
    <w:rsid w:val="004A4633"/>
    <w:rsid w:val="004A6C48"/>
    <w:rsid w:val="004A70F7"/>
    <w:rsid w:val="004C3DF4"/>
    <w:rsid w:val="004E132D"/>
    <w:rsid w:val="004F0AF9"/>
    <w:rsid w:val="004F46C1"/>
    <w:rsid w:val="004F5F3C"/>
    <w:rsid w:val="004F67C5"/>
    <w:rsid w:val="00506878"/>
    <w:rsid w:val="00515C4C"/>
    <w:rsid w:val="00517707"/>
    <w:rsid w:val="00517D75"/>
    <w:rsid w:val="005255E5"/>
    <w:rsid w:val="005268B4"/>
    <w:rsid w:val="00564E91"/>
    <w:rsid w:val="00575784"/>
    <w:rsid w:val="005B0ECC"/>
    <w:rsid w:val="005B2AB9"/>
    <w:rsid w:val="005B4EB8"/>
    <w:rsid w:val="005B5D12"/>
    <w:rsid w:val="005E35D9"/>
    <w:rsid w:val="005E6580"/>
    <w:rsid w:val="005F3802"/>
    <w:rsid w:val="005F6CFD"/>
    <w:rsid w:val="005F7A4F"/>
    <w:rsid w:val="00614041"/>
    <w:rsid w:val="00616B35"/>
    <w:rsid w:val="00623854"/>
    <w:rsid w:val="00641C83"/>
    <w:rsid w:val="00650731"/>
    <w:rsid w:val="00656767"/>
    <w:rsid w:val="00681DCF"/>
    <w:rsid w:val="006845A2"/>
    <w:rsid w:val="006909DC"/>
    <w:rsid w:val="00693E85"/>
    <w:rsid w:val="00697CD8"/>
    <w:rsid w:val="00697E45"/>
    <w:rsid w:val="006A4E38"/>
    <w:rsid w:val="006A5F12"/>
    <w:rsid w:val="006D01C9"/>
    <w:rsid w:val="006E7837"/>
    <w:rsid w:val="006F1E1D"/>
    <w:rsid w:val="006F4015"/>
    <w:rsid w:val="00723E5A"/>
    <w:rsid w:val="00731C07"/>
    <w:rsid w:val="007368A4"/>
    <w:rsid w:val="00741402"/>
    <w:rsid w:val="00741F60"/>
    <w:rsid w:val="00745A61"/>
    <w:rsid w:val="00746742"/>
    <w:rsid w:val="00746FC4"/>
    <w:rsid w:val="0075297D"/>
    <w:rsid w:val="00755B1D"/>
    <w:rsid w:val="00765FFB"/>
    <w:rsid w:val="00785F05"/>
    <w:rsid w:val="0078600A"/>
    <w:rsid w:val="00792F9B"/>
    <w:rsid w:val="007A593A"/>
    <w:rsid w:val="007B19A1"/>
    <w:rsid w:val="007B2185"/>
    <w:rsid w:val="007B5D56"/>
    <w:rsid w:val="007C404C"/>
    <w:rsid w:val="007E5913"/>
    <w:rsid w:val="007F6C9F"/>
    <w:rsid w:val="0080264D"/>
    <w:rsid w:val="00812857"/>
    <w:rsid w:val="00815DD5"/>
    <w:rsid w:val="00831942"/>
    <w:rsid w:val="00846B1B"/>
    <w:rsid w:val="008534C5"/>
    <w:rsid w:val="008536A0"/>
    <w:rsid w:val="008573D5"/>
    <w:rsid w:val="008A18F7"/>
    <w:rsid w:val="008A3368"/>
    <w:rsid w:val="008A3C6A"/>
    <w:rsid w:val="008A3CA0"/>
    <w:rsid w:val="008B04F8"/>
    <w:rsid w:val="008B2DBD"/>
    <w:rsid w:val="008B4313"/>
    <w:rsid w:val="008B7726"/>
    <w:rsid w:val="008B776A"/>
    <w:rsid w:val="008D396D"/>
    <w:rsid w:val="008F00F2"/>
    <w:rsid w:val="008F2195"/>
    <w:rsid w:val="008F42D8"/>
    <w:rsid w:val="009003CD"/>
    <w:rsid w:val="00930204"/>
    <w:rsid w:val="00934EB9"/>
    <w:rsid w:val="00935DB1"/>
    <w:rsid w:val="00943FDA"/>
    <w:rsid w:val="00951CF0"/>
    <w:rsid w:val="009569A3"/>
    <w:rsid w:val="009710C4"/>
    <w:rsid w:val="0097437A"/>
    <w:rsid w:val="009775BD"/>
    <w:rsid w:val="00991189"/>
    <w:rsid w:val="009A04D4"/>
    <w:rsid w:val="009B5EAC"/>
    <w:rsid w:val="009B7C76"/>
    <w:rsid w:val="009C00B7"/>
    <w:rsid w:val="009C19A1"/>
    <w:rsid w:val="009F0D76"/>
    <w:rsid w:val="009F195C"/>
    <w:rsid w:val="009F2DD7"/>
    <w:rsid w:val="00A05569"/>
    <w:rsid w:val="00A116ED"/>
    <w:rsid w:val="00A13D49"/>
    <w:rsid w:val="00A175A0"/>
    <w:rsid w:val="00A200A8"/>
    <w:rsid w:val="00A242BB"/>
    <w:rsid w:val="00A27DFA"/>
    <w:rsid w:val="00A30793"/>
    <w:rsid w:val="00A3289B"/>
    <w:rsid w:val="00A37B7D"/>
    <w:rsid w:val="00A40CBC"/>
    <w:rsid w:val="00A559EF"/>
    <w:rsid w:val="00A56BBC"/>
    <w:rsid w:val="00A815FC"/>
    <w:rsid w:val="00A85C65"/>
    <w:rsid w:val="00A86094"/>
    <w:rsid w:val="00AA2E3D"/>
    <w:rsid w:val="00AA4050"/>
    <w:rsid w:val="00AA4B32"/>
    <w:rsid w:val="00AC0239"/>
    <w:rsid w:val="00AC16BE"/>
    <w:rsid w:val="00AC3F9A"/>
    <w:rsid w:val="00AC4A0C"/>
    <w:rsid w:val="00AC6C0C"/>
    <w:rsid w:val="00AD4E39"/>
    <w:rsid w:val="00AF5C53"/>
    <w:rsid w:val="00B10DB9"/>
    <w:rsid w:val="00B110E3"/>
    <w:rsid w:val="00B33C29"/>
    <w:rsid w:val="00B37295"/>
    <w:rsid w:val="00B5088D"/>
    <w:rsid w:val="00B50A71"/>
    <w:rsid w:val="00B51ECA"/>
    <w:rsid w:val="00B57F2C"/>
    <w:rsid w:val="00B61CDB"/>
    <w:rsid w:val="00B643C2"/>
    <w:rsid w:val="00B714AE"/>
    <w:rsid w:val="00B77B69"/>
    <w:rsid w:val="00B85C37"/>
    <w:rsid w:val="00BB777A"/>
    <w:rsid w:val="00BC05E7"/>
    <w:rsid w:val="00BC5279"/>
    <w:rsid w:val="00BD1A27"/>
    <w:rsid w:val="00BD3156"/>
    <w:rsid w:val="00BE2829"/>
    <w:rsid w:val="00C13FD2"/>
    <w:rsid w:val="00C220A4"/>
    <w:rsid w:val="00C524FD"/>
    <w:rsid w:val="00C61EA8"/>
    <w:rsid w:val="00C93556"/>
    <w:rsid w:val="00CB65BA"/>
    <w:rsid w:val="00CC7E4B"/>
    <w:rsid w:val="00CC7F46"/>
    <w:rsid w:val="00CE1B09"/>
    <w:rsid w:val="00CE4E57"/>
    <w:rsid w:val="00CE6846"/>
    <w:rsid w:val="00CF3CDC"/>
    <w:rsid w:val="00CF7647"/>
    <w:rsid w:val="00D0298E"/>
    <w:rsid w:val="00D13A45"/>
    <w:rsid w:val="00D31D50"/>
    <w:rsid w:val="00D478AF"/>
    <w:rsid w:val="00D50EED"/>
    <w:rsid w:val="00D5166D"/>
    <w:rsid w:val="00D52A2D"/>
    <w:rsid w:val="00D56A27"/>
    <w:rsid w:val="00D62134"/>
    <w:rsid w:val="00D637FD"/>
    <w:rsid w:val="00D87508"/>
    <w:rsid w:val="00D95446"/>
    <w:rsid w:val="00DB1E15"/>
    <w:rsid w:val="00DB53F9"/>
    <w:rsid w:val="00DD2F16"/>
    <w:rsid w:val="00DE25C1"/>
    <w:rsid w:val="00DE7477"/>
    <w:rsid w:val="00DF66AD"/>
    <w:rsid w:val="00E044CB"/>
    <w:rsid w:val="00E1096F"/>
    <w:rsid w:val="00E15199"/>
    <w:rsid w:val="00E26DEA"/>
    <w:rsid w:val="00E71A66"/>
    <w:rsid w:val="00E93ABA"/>
    <w:rsid w:val="00EA2F4A"/>
    <w:rsid w:val="00EA36A0"/>
    <w:rsid w:val="00EB7B12"/>
    <w:rsid w:val="00EC28D2"/>
    <w:rsid w:val="00EC7B66"/>
    <w:rsid w:val="00EE5D71"/>
    <w:rsid w:val="00EF3A2B"/>
    <w:rsid w:val="00F16C56"/>
    <w:rsid w:val="00F20BBD"/>
    <w:rsid w:val="00F25AB8"/>
    <w:rsid w:val="00F356CE"/>
    <w:rsid w:val="00F42B2B"/>
    <w:rsid w:val="00F4609B"/>
    <w:rsid w:val="00F60B7E"/>
    <w:rsid w:val="00F7270B"/>
    <w:rsid w:val="00F746D8"/>
    <w:rsid w:val="00F8494C"/>
    <w:rsid w:val="00F9124B"/>
    <w:rsid w:val="00FA1A1F"/>
    <w:rsid w:val="00FA2C04"/>
    <w:rsid w:val="00FB2E38"/>
    <w:rsid w:val="00FB672D"/>
    <w:rsid w:val="00FC75EE"/>
    <w:rsid w:val="00FD3E04"/>
    <w:rsid w:val="025224ED"/>
    <w:rsid w:val="15F264FE"/>
    <w:rsid w:val="27D5172C"/>
    <w:rsid w:val="3362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A2D5C"/>
  <w15:docId w15:val="{D661DB1F-8AA7-E64B-9B96-85155201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1402"/>
    <w:pPr>
      <w:adjustRightInd w:val="0"/>
      <w:snapToGrid w:val="0"/>
      <w:spacing w:after="200"/>
    </w:pPr>
    <w:rPr>
      <w:rFonts w:ascii="Tahoma" w:eastAsia="Microsoft YaHei" w:hAnsi="Tahoma"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rsid w:val="00741402"/>
    <w:pPr>
      <w:widowControl/>
      <w:adjustRightInd w:val="0"/>
      <w:snapToGrid w:val="0"/>
      <w:spacing w:after="200"/>
    </w:pPr>
    <w:rPr>
      <w:rFonts w:ascii="Tahoma" w:eastAsia="Microsoft YaHei" w:hAnsi="Tahoma" w:cstheme="minorBidi"/>
      <w:b/>
      <w:bCs/>
      <w:kern w:val="0"/>
      <w:sz w:val="22"/>
      <w:szCs w:val="22"/>
    </w:rPr>
  </w:style>
  <w:style w:type="paragraph" w:styleId="CommentText">
    <w:name w:val="annotation text"/>
    <w:basedOn w:val="Normal"/>
    <w:link w:val="CommentTextChar"/>
    <w:semiHidden/>
    <w:qFormat/>
    <w:rsid w:val="00741402"/>
    <w:pPr>
      <w:widowControl w:val="0"/>
      <w:adjustRightInd/>
      <w:snapToGrid/>
      <w:spacing w:after="0"/>
    </w:pPr>
    <w:rPr>
      <w:rFonts w:ascii="Times New Roman" w:eastAsia="SimSun" w:hAnsi="Times New Roman" w:cs="Times New Roman"/>
      <w:kern w:val="2"/>
      <w:sz w:val="21"/>
      <w:szCs w:val="24"/>
    </w:rPr>
  </w:style>
  <w:style w:type="paragraph" w:styleId="BodyText">
    <w:name w:val="Body Text"/>
    <w:basedOn w:val="Normal"/>
    <w:link w:val="BodyTextChar"/>
    <w:qFormat/>
    <w:rsid w:val="00741402"/>
    <w:pPr>
      <w:widowControl w:val="0"/>
      <w:adjustRightInd/>
      <w:snapToGrid/>
      <w:spacing w:after="120"/>
      <w:jc w:val="both"/>
    </w:pPr>
    <w:rPr>
      <w:rFonts w:ascii="Times New Roman" w:eastAsia="SimSun" w:hAnsi="Times New Roman" w:cs="Times New Roman"/>
      <w:kern w:val="2"/>
      <w:sz w:val="21"/>
      <w:szCs w:val="24"/>
    </w:rPr>
  </w:style>
  <w:style w:type="paragraph" w:styleId="BalloonText">
    <w:name w:val="Balloon Text"/>
    <w:basedOn w:val="Normal"/>
    <w:link w:val="BalloonTextChar"/>
    <w:uiPriority w:val="99"/>
    <w:unhideWhenUsed/>
    <w:qFormat/>
    <w:rsid w:val="00741402"/>
    <w:pPr>
      <w:spacing w:after="0"/>
    </w:pPr>
    <w:rPr>
      <w:sz w:val="18"/>
      <w:szCs w:val="18"/>
    </w:rPr>
  </w:style>
  <w:style w:type="paragraph" w:styleId="Footer">
    <w:name w:val="footer"/>
    <w:basedOn w:val="Normal"/>
    <w:link w:val="FooterChar"/>
    <w:uiPriority w:val="99"/>
    <w:unhideWhenUsed/>
    <w:qFormat/>
    <w:rsid w:val="00741402"/>
    <w:pPr>
      <w:tabs>
        <w:tab w:val="center" w:pos="4153"/>
        <w:tab w:val="right" w:pos="8306"/>
      </w:tabs>
    </w:pPr>
    <w:rPr>
      <w:sz w:val="18"/>
      <w:szCs w:val="18"/>
    </w:rPr>
  </w:style>
  <w:style w:type="paragraph" w:styleId="Header">
    <w:name w:val="header"/>
    <w:basedOn w:val="Normal"/>
    <w:link w:val="HeaderChar"/>
    <w:uiPriority w:val="99"/>
    <w:unhideWhenUsed/>
    <w:qFormat/>
    <w:rsid w:val="00741402"/>
    <w:pPr>
      <w:pBdr>
        <w:bottom w:val="single" w:sz="6" w:space="1" w:color="auto"/>
      </w:pBdr>
      <w:tabs>
        <w:tab w:val="center" w:pos="4153"/>
        <w:tab w:val="right" w:pos="8306"/>
      </w:tabs>
      <w:jc w:val="center"/>
    </w:pPr>
    <w:rPr>
      <w:sz w:val="18"/>
      <w:szCs w:val="18"/>
    </w:rPr>
  </w:style>
  <w:style w:type="character" w:styleId="Hyperlink">
    <w:name w:val="Hyperlink"/>
    <w:basedOn w:val="DefaultParagraphFont"/>
    <w:uiPriority w:val="99"/>
    <w:unhideWhenUsed/>
    <w:qFormat/>
    <w:rsid w:val="00741402"/>
    <w:rPr>
      <w:color w:val="0000FF" w:themeColor="hyperlink"/>
      <w:u w:val="single"/>
    </w:rPr>
  </w:style>
  <w:style w:type="character" w:styleId="CommentReference">
    <w:name w:val="annotation reference"/>
    <w:basedOn w:val="DefaultParagraphFont"/>
    <w:semiHidden/>
    <w:qFormat/>
    <w:rsid w:val="00741402"/>
    <w:rPr>
      <w:sz w:val="21"/>
      <w:szCs w:val="21"/>
    </w:rPr>
  </w:style>
  <w:style w:type="character" w:customStyle="1" w:styleId="HeaderChar">
    <w:name w:val="Header Char"/>
    <w:basedOn w:val="DefaultParagraphFont"/>
    <w:link w:val="Header"/>
    <w:uiPriority w:val="99"/>
    <w:qFormat/>
    <w:rsid w:val="00741402"/>
    <w:rPr>
      <w:rFonts w:ascii="Tahoma" w:hAnsi="Tahoma"/>
      <w:sz w:val="18"/>
      <w:szCs w:val="18"/>
    </w:rPr>
  </w:style>
  <w:style w:type="character" w:customStyle="1" w:styleId="FooterChar">
    <w:name w:val="Footer Char"/>
    <w:basedOn w:val="DefaultParagraphFont"/>
    <w:link w:val="Footer"/>
    <w:uiPriority w:val="99"/>
    <w:qFormat/>
    <w:rsid w:val="00741402"/>
    <w:rPr>
      <w:rFonts w:ascii="Tahoma" w:hAnsi="Tahoma"/>
      <w:sz w:val="18"/>
      <w:szCs w:val="18"/>
    </w:rPr>
  </w:style>
  <w:style w:type="character" w:customStyle="1" w:styleId="BalloonTextChar">
    <w:name w:val="Balloon Text Char"/>
    <w:basedOn w:val="DefaultParagraphFont"/>
    <w:link w:val="BalloonText"/>
    <w:uiPriority w:val="99"/>
    <w:semiHidden/>
    <w:qFormat/>
    <w:rsid w:val="00741402"/>
    <w:rPr>
      <w:rFonts w:ascii="Tahoma" w:hAnsi="Tahoma"/>
      <w:sz w:val="18"/>
      <w:szCs w:val="18"/>
    </w:rPr>
  </w:style>
  <w:style w:type="paragraph" w:customStyle="1" w:styleId="Textof">
    <w:name w:val="Text of 中文参考文献"/>
    <w:basedOn w:val="Normal"/>
    <w:qFormat/>
    <w:rsid w:val="00741402"/>
    <w:pPr>
      <w:tabs>
        <w:tab w:val="left" w:pos="346"/>
      </w:tabs>
      <w:adjustRightInd/>
      <w:snapToGrid/>
      <w:spacing w:after="0" w:line="260" w:lineRule="exact"/>
      <w:ind w:left="258" w:hangingChars="258" w:hanging="258"/>
      <w:jc w:val="both"/>
    </w:pPr>
    <w:rPr>
      <w:rFonts w:ascii="Times New Roman" w:eastAsia="SimSun" w:hAnsi="Times New Roman" w:cs="Times New Roman"/>
      <w:sz w:val="15"/>
      <w:szCs w:val="20"/>
    </w:rPr>
  </w:style>
  <w:style w:type="paragraph" w:customStyle="1" w:styleId="DepartCorrespond">
    <w:name w:val="Depart.Correspond"/>
    <w:basedOn w:val="Normal"/>
    <w:qFormat/>
    <w:rsid w:val="00741402"/>
    <w:pPr>
      <w:adjustRightInd/>
      <w:snapToGrid/>
      <w:spacing w:after="0"/>
      <w:ind w:left="66" w:hangingChars="66" w:hanging="66"/>
      <w:jc w:val="both"/>
    </w:pPr>
    <w:rPr>
      <w:rFonts w:ascii="Times New Roman" w:eastAsia="SimSun" w:hAnsi="Times New Roman" w:cs="Times New Roman"/>
      <w:iCs/>
      <w:sz w:val="16"/>
      <w:szCs w:val="20"/>
    </w:rPr>
  </w:style>
  <w:style w:type="character" w:customStyle="1" w:styleId="BodyTextChar">
    <w:name w:val="Body Text Char"/>
    <w:basedOn w:val="DefaultParagraphFont"/>
    <w:link w:val="BodyText"/>
    <w:rsid w:val="00741402"/>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rsid w:val="00741402"/>
    <w:rPr>
      <w:rFonts w:ascii="Times New Roman" w:eastAsia="SimSun" w:hAnsi="Times New Roman" w:cs="Times New Roman"/>
      <w:kern w:val="2"/>
      <w:sz w:val="21"/>
      <w:szCs w:val="24"/>
    </w:rPr>
  </w:style>
  <w:style w:type="paragraph" w:customStyle="1" w:styleId="1">
    <w:name w:val="列出段落1"/>
    <w:basedOn w:val="Normal"/>
    <w:uiPriority w:val="34"/>
    <w:qFormat/>
    <w:rsid w:val="00741402"/>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Normal"/>
    <w:uiPriority w:val="34"/>
    <w:qFormat/>
    <w:rsid w:val="00741402"/>
    <w:pPr>
      <w:ind w:firstLineChars="200" w:firstLine="420"/>
    </w:pPr>
  </w:style>
  <w:style w:type="character" w:customStyle="1" w:styleId="CommentSubjectChar">
    <w:name w:val="Comment Subject Char"/>
    <w:basedOn w:val="CommentTextChar"/>
    <w:link w:val="CommentSubject"/>
    <w:uiPriority w:val="99"/>
    <w:semiHidden/>
    <w:qFormat/>
    <w:rsid w:val="00741402"/>
    <w:rPr>
      <w:rFonts w:ascii="Tahoma" w:eastAsia="Microsoft YaHei" w:hAnsi="Tahoma" w:cstheme="minorBidi"/>
      <w:b/>
      <w:bCs/>
      <w:kern w:val="2"/>
      <w:sz w:val="22"/>
      <w:szCs w:val="22"/>
    </w:rPr>
  </w:style>
  <w:style w:type="paragraph" w:styleId="ListParagraph">
    <w:name w:val="List Paragraph"/>
    <w:basedOn w:val="Normal"/>
    <w:uiPriority w:val="99"/>
    <w:unhideWhenUsed/>
    <w:rsid w:val="00741402"/>
    <w:pPr>
      <w:ind w:firstLineChars="200" w:firstLine="420"/>
    </w:pPr>
  </w:style>
  <w:style w:type="paragraph" w:styleId="HTMLPreformatted">
    <w:name w:val="HTML Preformatted"/>
    <w:basedOn w:val="Normal"/>
    <w:link w:val="HTMLPreformattedChar"/>
    <w:uiPriority w:val="99"/>
    <w:semiHidden/>
    <w:unhideWhenUsed/>
    <w:rsid w:val="0038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CA8"/>
    <w:rPr>
      <w:rFonts w:ascii="Courier New" w:eastAsia="Times New Roman" w:hAnsi="Courier New" w:cs="Courier New"/>
    </w:rPr>
  </w:style>
  <w:style w:type="table" w:styleId="TableGrid">
    <w:name w:val="Table Grid"/>
    <w:basedOn w:val="TableNormal"/>
    <w:uiPriority w:val="59"/>
    <w:rsid w:val="00AD4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9B5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245303671">
      <w:bodyDiv w:val="1"/>
      <w:marLeft w:val="0"/>
      <w:marRight w:val="0"/>
      <w:marTop w:val="0"/>
      <w:marBottom w:val="0"/>
      <w:divBdr>
        <w:top w:val="none" w:sz="0" w:space="0" w:color="auto"/>
        <w:left w:val="none" w:sz="0" w:space="0" w:color="auto"/>
        <w:bottom w:val="none" w:sz="0" w:space="0" w:color="auto"/>
        <w:right w:val="none" w:sz="0" w:space="0" w:color="auto"/>
      </w:divBdr>
    </w:div>
    <w:div w:id="679544002">
      <w:bodyDiv w:val="1"/>
      <w:marLeft w:val="0"/>
      <w:marRight w:val="0"/>
      <w:marTop w:val="0"/>
      <w:marBottom w:val="0"/>
      <w:divBdr>
        <w:top w:val="none" w:sz="0" w:space="0" w:color="auto"/>
        <w:left w:val="none" w:sz="0" w:space="0" w:color="auto"/>
        <w:bottom w:val="none" w:sz="0" w:space="0" w:color="auto"/>
        <w:right w:val="none" w:sz="0" w:space="0" w:color="auto"/>
      </w:divBdr>
    </w:div>
    <w:div w:id="729764634">
      <w:bodyDiv w:val="1"/>
      <w:marLeft w:val="0"/>
      <w:marRight w:val="0"/>
      <w:marTop w:val="0"/>
      <w:marBottom w:val="0"/>
      <w:divBdr>
        <w:top w:val="none" w:sz="0" w:space="0" w:color="auto"/>
        <w:left w:val="none" w:sz="0" w:space="0" w:color="auto"/>
        <w:bottom w:val="none" w:sz="0" w:space="0" w:color="auto"/>
        <w:right w:val="none" w:sz="0" w:space="0" w:color="auto"/>
      </w:divBdr>
    </w:div>
    <w:div w:id="1185024818">
      <w:bodyDiv w:val="1"/>
      <w:marLeft w:val="0"/>
      <w:marRight w:val="0"/>
      <w:marTop w:val="0"/>
      <w:marBottom w:val="0"/>
      <w:divBdr>
        <w:top w:val="none" w:sz="0" w:space="0" w:color="auto"/>
        <w:left w:val="none" w:sz="0" w:space="0" w:color="auto"/>
        <w:bottom w:val="none" w:sz="0" w:space="0" w:color="auto"/>
        <w:right w:val="none" w:sz="0" w:space="0" w:color="auto"/>
      </w:divBdr>
    </w:div>
    <w:div w:id="1244491411">
      <w:bodyDiv w:val="1"/>
      <w:marLeft w:val="0"/>
      <w:marRight w:val="0"/>
      <w:marTop w:val="0"/>
      <w:marBottom w:val="0"/>
      <w:divBdr>
        <w:top w:val="none" w:sz="0" w:space="0" w:color="auto"/>
        <w:left w:val="none" w:sz="0" w:space="0" w:color="auto"/>
        <w:bottom w:val="none" w:sz="0" w:space="0" w:color="auto"/>
        <w:right w:val="none" w:sz="0" w:space="0" w:color="auto"/>
      </w:divBdr>
    </w:div>
    <w:div w:id="1311786369">
      <w:bodyDiv w:val="1"/>
      <w:marLeft w:val="0"/>
      <w:marRight w:val="0"/>
      <w:marTop w:val="0"/>
      <w:marBottom w:val="0"/>
      <w:divBdr>
        <w:top w:val="none" w:sz="0" w:space="0" w:color="auto"/>
        <w:left w:val="none" w:sz="0" w:space="0" w:color="auto"/>
        <w:bottom w:val="none" w:sz="0" w:space="0" w:color="auto"/>
        <w:right w:val="none" w:sz="0" w:space="0" w:color="auto"/>
      </w:divBdr>
    </w:div>
    <w:div w:id="1388603775">
      <w:bodyDiv w:val="1"/>
      <w:marLeft w:val="0"/>
      <w:marRight w:val="0"/>
      <w:marTop w:val="0"/>
      <w:marBottom w:val="0"/>
      <w:divBdr>
        <w:top w:val="none" w:sz="0" w:space="0" w:color="auto"/>
        <w:left w:val="none" w:sz="0" w:space="0" w:color="auto"/>
        <w:bottom w:val="none" w:sz="0" w:space="0" w:color="auto"/>
        <w:right w:val="none" w:sz="0" w:space="0" w:color="auto"/>
      </w:divBdr>
    </w:div>
    <w:div w:id="1421220278">
      <w:bodyDiv w:val="1"/>
      <w:marLeft w:val="0"/>
      <w:marRight w:val="0"/>
      <w:marTop w:val="0"/>
      <w:marBottom w:val="0"/>
      <w:divBdr>
        <w:top w:val="none" w:sz="0" w:space="0" w:color="auto"/>
        <w:left w:val="none" w:sz="0" w:space="0" w:color="auto"/>
        <w:bottom w:val="none" w:sz="0" w:space="0" w:color="auto"/>
        <w:right w:val="none" w:sz="0" w:space="0" w:color="auto"/>
      </w:divBdr>
    </w:div>
    <w:div w:id="180919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0BE6A0-4767-EF4A-ABCE-9C782737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1202</Words>
  <Characters>6857</Characters>
  <Application>Microsoft Office Word</Application>
  <DocSecurity>0</DocSecurity>
  <Lines>57</Lines>
  <Paragraphs>16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Microsoft</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307</cp:revision>
  <dcterms:created xsi:type="dcterms:W3CDTF">2018-05-09T07:44:00Z</dcterms:created>
  <dcterms:modified xsi:type="dcterms:W3CDTF">2018-08-08T11:01:00Z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